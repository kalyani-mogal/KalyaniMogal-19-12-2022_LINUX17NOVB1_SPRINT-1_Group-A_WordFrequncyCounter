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807E6" w14:textId="77777777" w:rsidR="009F0B60" w:rsidRDefault="009F0B60">
      <w:pPr>
        <w:tabs>
          <w:tab w:val="left" w:pos="2268"/>
        </w:tabs>
        <w:ind w:left="2268" w:hanging="2268"/>
        <w:jc w:val="both"/>
        <w:rPr>
          <w:rFonts w:ascii="Arial" w:hAnsi="Arial" w:cs="Arial"/>
          <w:b/>
        </w:rPr>
      </w:pPr>
    </w:p>
    <w:p w14:paraId="16D3BD27" w14:textId="77777777" w:rsidR="009F0B60" w:rsidRDefault="009F0B60">
      <w:pPr>
        <w:rPr>
          <w:rFonts w:ascii="Arial" w:hAnsi="Arial" w:cs="Arial"/>
        </w:rPr>
      </w:pPr>
    </w:p>
    <w:p w14:paraId="540C364B" w14:textId="77777777" w:rsidR="009F0B60" w:rsidRDefault="009F0B60">
      <w:pPr>
        <w:rPr>
          <w:rFonts w:ascii="Arial" w:hAnsi="Arial" w:cs="Arial"/>
        </w:rPr>
      </w:pPr>
    </w:p>
    <w:p w14:paraId="738BACC4" w14:textId="77777777" w:rsidR="009F0B60" w:rsidRDefault="009F0B60">
      <w:pPr>
        <w:rPr>
          <w:rFonts w:ascii="Arial" w:hAnsi="Arial" w:cs="Arial"/>
        </w:rPr>
      </w:pPr>
    </w:p>
    <w:p w14:paraId="506FCD05" w14:textId="77777777" w:rsidR="009F0B60" w:rsidRDefault="009F0B60">
      <w:pPr>
        <w:rPr>
          <w:rFonts w:ascii="Arial" w:hAnsi="Arial" w:cs="Arial"/>
        </w:rPr>
      </w:pPr>
    </w:p>
    <w:p w14:paraId="6C190F5B" w14:textId="77777777" w:rsidR="009F0B60" w:rsidRDefault="009F0B60">
      <w:pPr>
        <w:rPr>
          <w:rFonts w:ascii="Arial" w:hAnsi="Arial" w:cs="Arial"/>
        </w:rPr>
      </w:pPr>
    </w:p>
    <w:p w14:paraId="186F0E65" w14:textId="77777777" w:rsidR="009F0B60" w:rsidRDefault="009F0B60">
      <w:pPr>
        <w:rPr>
          <w:rFonts w:ascii="Arial" w:hAnsi="Arial" w:cs="Arial"/>
        </w:rPr>
      </w:pPr>
    </w:p>
    <w:p w14:paraId="778807BD" w14:textId="77777777" w:rsidR="009F0B60" w:rsidRDefault="009F0B60">
      <w:pPr>
        <w:rPr>
          <w:rFonts w:ascii="Arial" w:hAnsi="Arial" w:cs="Arial"/>
        </w:rPr>
      </w:pPr>
    </w:p>
    <w:p w14:paraId="389DCFB4" w14:textId="77777777" w:rsidR="009F0B60" w:rsidRDefault="009F0B60">
      <w:pPr>
        <w:rPr>
          <w:rFonts w:ascii="Arial" w:hAnsi="Arial" w:cs="Arial"/>
        </w:rPr>
      </w:pPr>
    </w:p>
    <w:p w14:paraId="1935F18D" w14:textId="77777777" w:rsidR="009F0B60" w:rsidRDefault="009F0B60">
      <w:pPr>
        <w:ind w:left="1440"/>
        <w:rPr>
          <w:rFonts w:ascii="Arial" w:hAnsi="Arial" w:cs="Arial"/>
        </w:rPr>
      </w:pPr>
    </w:p>
    <w:p w14:paraId="45807ACD" w14:textId="77777777" w:rsidR="009F0B60" w:rsidRDefault="009F0B60">
      <w:pPr>
        <w:rPr>
          <w:rFonts w:ascii="Arial" w:hAnsi="Arial" w:cs="Arial"/>
        </w:rPr>
      </w:pPr>
    </w:p>
    <w:p w14:paraId="6CF3D65F" w14:textId="77777777" w:rsidR="009F0B60" w:rsidRDefault="009F0B60">
      <w:pPr>
        <w:rPr>
          <w:rFonts w:ascii="Arial" w:hAnsi="Arial" w:cs="Arial"/>
        </w:rPr>
      </w:pPr>
    </w:p>
    <w:p w14:paraId="6173FACA" w14:textId="77777777" w:rsidR="009F0B60" w:rsidRDefault="009F0B60">
      <w:pPr>
        <w:rPr>
          <w:rFonts w:ascii="Arial" w:hAnsi="Arial" w:cs="Arial"/>
        </w:rPr>
      </w:pPr>
    </w:p>
    <w:p w14:paraId="3968F006" w14:textId="77777777" w:rsidR="009F0B60" w:rsidRDefault="009F0B60">
      <w:pPr>
        <w:rPr>
          <w:rFonts w:ascii="Arial" w:hAnsi="Arial" w:cs="Arial"/>
        </w:rPr>
      </w:pPr>
    </w:p>
    <w:p w14:paraId="09CCEB74" w14:textId="77777777" w:rsidR="009224AC" w:rsidRPr="00DF1414" w:rsidRDefault="00FB59AC" w:rsidP="009224AC">
      <w:pPr>
        <w:jc w:val="right"/>
        <w:rPr>
          <w:color w:val="0000FF"/>
          <w:sz w:val="48"/>
          <w:lang w:val="fr-FR"/>
        </w:rPr>
      </w:pPr>
      <w:r>
        <w:fldChar w:fldCharType="begin"/>
      </w:r>
      <w:r>
        <w:instrText xml:space="preserve"> DOCPROPERTY "Client"  \* MERGEFORMAT </w:instrText>
      </w:r>
      <w:r>
        <w:fldChar w:fldCharType="separate"/>
      </w:r>
      <w:r w:rsidR="00AC0D57">
        <w:rPr>
          <w:b/>
          <w:bCs/>
        </w:rPr>
        <w:t>Error! Unknown document property name.</w:t>
      </w:r>
      <w:r>
        <w:fldChar w:fldCharType="end"/>
      </w:r>
    </w:p>
    <w:p w14:paraId="15716961" w14:textId="77777777" w:rsidR="009224AC" w:rsidRPr="00DF1414" w:rsidRDefault="009224AC" w:rsidP="009224AC">
      <w:pPr>
        <w:jc w:val="right"/>
        <w:rPr>
          <w:sz w:val="28"/>
          <w:lang w:val="fr-FR"/>
        </w:rPr>
      </w:pPr>
      <w:r>
        <w:fldChar w:fldCharType="begin"/>
      </w:r>
      <w:r>
        <w:instrText xml:space="preserve"> DOCPROPERTY "Project"  \* MERGEFORMAT </w:instrText>
      </w:r>
      <w:r>
        <w:fldChar w:fldCharType="separate"/>
      </w:r>
      <w:r w:rsidR="00AC0D57">
        <w:rPr>
          <w:b/>
          <w:bCs/>
        </w:rPr>
        <w:t>Error! Unknown document property name.</w:t>
      </w:r>
      <w:r>
        <w:fldChar w:fldCharType="end"/>
      </w:r>
      <w:r>
        <w:fldChar w:fldCharType="begin"/>
      </w:r>
      <w:r w:rsidRPr="00DF1414">
        <w:rPr>
          <w:lang w:val="fr-FR"/>
        </w:rPr>
        <w:instrText xml:space="preserve"> SUBJECT  \* MERGEFORMAT </w:instrText>
      </w:r>
      <w:r>
        <w:fldChar w:fldCharType="end"/>
      </w:r>
    </w:p>
    <w:p w14:paraId="3AE47678" w14:textId="77777777" w:rsidR="00566298" w:rsidRPr="00DF1414" w:rsidRDefault="00566298" w:rsidP="00566298">
      <w:pPr>
        <w:tabs>
          <w:tab w:val="left" w:pos="-720"/>
        </w:tabs>
        <w:rPr>
          <w:sz w:val="36"/>
          <w:lang w:val="fr-FR"/>
        </w:rPr>
      </w:pPr>
    </w:p>
    <w:p w14:paraId="69A1B754" w14:textId="77777777" w:rsidR="00566298" w:rsidRPr="00DF1414" w:rsidRDefault="00566298" w:rsidP="00566298">
      <w:pPr>
        <w:framePr w:w="9360" w:h="144" w:hRule="exact" w:wrap="auto" w:vAnchor="text" w:hAnchor="margin"/>
        <w:shd w:val="solid" w:color="auto" w:fill="auto"/>
        <w:tabs>
          <w:tab w:val="left" w:pos="-720"/>
        </w:tabs>
        <w:rPr>
          <w:sz w:val="36"/>
          <w:lang w:val="fr-FR"/>
        </w:rPr>
      </w:pPr>
    </w:p>
    <w:p w14:paraId="7C02F445" w14:textId="77777777" w:rsidR="00566298" w:rsidRPr="00DF1414" w:rsidRDefault="00566298" w:rsidP="00566298">
      <w:pPr>
        <w:tabs>
          <w:tab w:val="left" w:pos="-720"/>
        </w:tabs>
        <w:spacing w:line="1" w:lineRule="exact"/>
        <w:rPr>
          <w:sz w:val="36"/>
          <w:lang w:val="fr-FR"/>
        </w:rPr>
      </w:pPr>
    </w:p>
    <w:p w14:paraId="1861E458" w14:textId="77777777" w:rsidR="00566298" w:rsidRPr="00DF1414" w:rsidRDefault="00566298" w:rsidP="00566298">
      <w:pPr>
        <w:tabs>
          <w:tab w:val="left" w:pos="-720"/>
        </w:tabs>
        <w:rPr>
          <w:sz w:val="36"/>
          <w:lang w:val="fr-FR"/>
        </w:rPr>
      </w:pPr>
    </w:p>
    <w:p w14:paraId="7E81BF62" w14:textId="77777777" w:rsidR="009F0B60" w:rsidRDefault="00566298">
      <w:pPr>
        <w:pStyle w:val="Title"/>
        <w:jc w:val="right"/>
        <w:rPr>
          <w:noProof/>
          <w:sz w:val="32"/>
          <w:lang w:val="fr-FR"/>
        </w:rPr>
      </w:pPr>
      <w:r>
        <w:rPr>
          <w:rFonts w:cs="Arial"/>
        </w:rPr>
        <w:t xml:space="preserve">            </w:t>
      </w:r>
      <w:r w:rsidR="005D684C" w:rsidRPr="00566298">
        <w:rPr>
          <w:noProof/>
          <w:sz w:val="32"/>
          <w:lang w:val="fr-FR"/>
        </w:rPr>
        <w:t>High Level Design</w:t>
      </w:r>
      <w:r w:rsidR="00032C69" w:rsidRPr="00566298">
        <w:rPr>
          <w:noProof/>
          <w:sz w:val="32"/>
          <w:lang w:val="fr-FR"/>
        </w:rPr>
        <w:t xml:space="preserve"> &amp; Low Level Design</w:t>
      </w:r>
      <w:r w:rsidR="009F0B60" w:rsidRPr="00566298">
        <w:rPr>
          <w:noProof/>
          <w:sz w:val="32"/>
          <w:lang w:val="fr-FR"/>
        </w:rPr>
        <w:t xml:space="preserve"> </w:t>
      </w:r>
    </w:p>
    <w:p w14:paraId="52981460" w14:textId="77777777" w:rsidR="00566298" w:rsidRPr="00566298" w:rsidRDefault="00566298" w:rsidP="00566298">
      <w:pPr>
        <w:rPr>
          <w:lang w:val="fr-FR"/>
        </w:rPr>
      </w:pPr>
    </w:p>
    <w:p w14:paraId="2F5297CB" w14:textId="77777777" w:rsidR="009F0B60" w:rsidRDefault="009F0B60" w:rsidP="0056629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document is to provide with a template for </w:t>
      </w:r>
      <w:r w:rsidR="00032C69">
        <w:rPr>
          <w:rFonts w:ascii="Arial" w:hAnsi="Arial" w:cs="Arial"/>
        </w:rPr>
        <w:t>documenting both HLD &amp; LLD</w:t>
      </w:r>
      <w:r>
        <w:rPr>
          <w:rFonts w:ascii="Arial" w:hAnsi="Arial" w:cs="Arial"/>
        </w:rPr>
        <w:t xml:space="preserve">. </w:t>
      </w:r>
    </w:p>
    <w:p w14:paraId="0E961653" w14:textId="77777777" w:rsidR="009F0B60" w:rsidRDefault="009F0B60" w:rsidP="00566298">
      <w:pPr>
        <w:jc w:val="right"/>
        <w:rPr>
          <w:rFonts w:ascii="Arial" w:hAnsi="Arial" w:cs="Arial"/>
        </w:rPr>
        <w:sectPr w:rsidR="009F0B6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339" w:right="2070" w:bottom="1267" w:left="1620" w:header="720" w:footer="634" w:gutter="0"/>
          <w:cols w:space="720"/>
          <w:noEndnote/>
        </w:sectPr>
      </w:pPr>
    </w:p>
    <w:p w14:paraId="2EE31DE2" w14:textId="77777777" w:rsidR="009F0B60" w:rsidRDefault="009F0B60">
      <w:pPr>
        <w:tabs>
          <w:tab w:val="left" w:pos="2268"/>
        </w:tabs>
        <w:ind w:left="2268" w:hanging="2268"/>
        <w:jc w:val="both"/>
        <w:rPr>
          <w:rFonts w:ascii="Arial" w:hAnsi="Arial" w:cs="Arial"/>
          <w:b/>
        </w:rPr>
      </w:pPr>
    </w:p>
    <w:p w14:paraId="59FE35A0" w14:textId="77777777" w:rsidR="00566298" w:rsidRDefault="00566298" w:rsidP="00566298">
      <w:pPr>
        <w:rPr>
          <w:b/>
          <w:bCs/>
          <w:sz w:val="24"/>
          <w:lang w:val="fr-FR"/>
        </w:rPr>
      </w:pPr>
      <w:bookmarkStart w:id="0" w:name="_Toc392578938"/>
      <w:bookmarkStart w:id="1" w:name="_Toc392648323"/>
      <w:bookmarkStart w:id="2" w:name="_Toc392652349"/>
      <w:bookmarkStart w:id="3" w:name="_Toc393179863"/>
      <w:r w:rsidRPr="00DF1414">
        <w:rPr>
          <w:b/>
          <w:bCs/>
          <w:sz w:val="24"/>
          <w:lang w:val="fr-FR"/>
        </w:rPr>
        <w:t>Document Control</w:t>
      </w:r>
      <w:r>
        <w:rPr>
          <w:b/>
          <w:bCs/>
          <w:sz w:val="24"/>
          <w:lang w:val="fr-FR"/>
        </w:rPr>
        <w:t> :</w:t>
      </w:r>
    </w:p>
    <w:p w14:paraId="085C22C1" w14:textId="77777777" w:rsidR="00566298" w:rsidRDefault="00566298" w:rsidP="00566298">
      <w:pPr>
        <w:ind w:firstLine="720"/>
        <w:rPr>
          <w:b/>
          <w:bCs/>
          <w:sz w:val="24"/>
          <w:lang w:val="fr-FR"/>
        </w:rPr>
      </w:pPr>
    </w:p>
    <w:p w14:paraId="51AE019B" w14:textId="77777777" w:rsidR="00566298" w:rsidRDefault="00566298" w:rsidP="00566298">
      <w:pPr>
        <w:ind w:firstLine="720"/>
        <w:rPr>
          <w:b/>
          <w:bCs/>
          <w:sz w:val="24"/>
          <w:lang w:val="fr-FR"/>
        </w:rPr>
      </w:pPr>
    </w:p>
    <w:tbl>
      <w:tblPr>
        <w:tblW w:w="9860" w:type="dxa"/>
        <w:tblInd w:w="98" w:type="dxa"/>
        <w:tblLook w:val="04A0" w:firstRow="1" w:lastRow="0" w:firstColumn="1" w:lastColumn="0" w:noHBand="0" w:noVBand="1"/>
      </w:tblPr>
      <w:tblGrid>
        <w:gridCol w:w="2278"/>
        <w:gridCol w:w="1701"/>
        <w:gridCol w:w="2410"/>
        <w:gridCol w:w="577"/>
        <w:gridCol w:w="236"/>
        <w:gridCol w:w="859"/>
        <w:gridCol w:w="659"/>
        <w:gridCol w:w="570"/>
        <w:gridCol w:w="570"/>
      </w:tblGrid>
      <w:tr w:rsidR="00566298" w:rsidRPr="00E173E9" w14:paraId="2AC941BC" w14:textId="77777777" w:rsidTr="004931C1">
        <w:trPr>
          <w:trHeight w:val="420"/>
        </w:trPr>
        <w:tc>
          <w:tcPr>
            <w:tcW w:w="98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5DFEC"/>
            <w:hideMark/>
          </w:tcPr>
          <w:p w14:paraId="1B8079B1" w14:textId="77777777" w:rsidR="00566298" w:rsidRPr="00E173E9" w:rsidRDefault="00566298" w:rsidP="004931C1">
            <w:pPr>
              <w:jc w:val="center"/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E173E9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>Project Revision History</w:t>
            </w:r>
          </w:p>
        </w:tc>
      </w:tr>
      <w:tr w:rsidR="00566298" w:rsidRPr="00E173E9" w14:paraId="6072B853" w14:textId="77777777" w:rsidTr="004931C1">
        <w:trPr>
          <w:trHeight w:val="420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B9940" w14:textId="77777777" w:rsidR="00566298" w:rsidRPr="00E173E9" w:rsidRDefault="00566298" w:rsidP="004931C1">
            <w:pP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D875" w14:textId="77777777" w:rsidR="00566298" w:rsidRPr="00E173E9" w:rsidRDefault="00566298" w:rsidP="004931C1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E0C9" w14:textId="77777777" w:rsidR="00566298" w:rsidRPr="00E173E9" w:rsidRDefault="00566298" w:rsidP="004931C1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6884" w14:textId="77777777" w:rsidR="00566298" w:rsidRPr="00E173E9" w:rsidRDefault="00566298" w:rsidP="004931C1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8691" w14:textId="77777777" w:rsidR="00566298" w:rsidRPr="00E173E9" w:rsidRDefault="00566298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30D5" w14:textId="77777777" w:rsidR="00566298" w:rsidRPr="00E173E9" w:rsidRDefault="00566298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3225" w14:textId="77777777" w:rsidR="00566298" w:rsidRPr="00E173E9" w:rsidRDefault="00566298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9C51" w14:textId="77777777" w:rsidR="00566298" w:rsidRPr="00E173E9" w:rsidRDefault="00566298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566298" w:rsidRPr="00E173E9" w14:paraId="042BAEF0" w14:textId="77777777" w:rsidTr="004931C1">
        <w:trPr>
          <w:trHeight w:val="765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vAlign w:val="center"/>
            <w:hideMark/>
          </w:tcPr>
          <w:p w14:paraId="2C162D62" w14:textId="77777777" w:rsidR="00566298" w:rsidRPr="00E173E9" w:rsidRDefault="00566298" w:rsidP="004931C1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 w:rsidRPr="00E173E9"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DFEC"/>
            <w:vAlign w:val="center"/>
            <w:hideMark/>
          </w:tcPr>
          <w:p w14:paraId="69D7CB49" w14:textId="77777777" w:rsidR="00566298" w:rsidRPr="00E173E9" w:rsidRDefault="00566298" w:rsidP="004931C1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 w:rsidRPr="00E173E9"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DFEC"/>
            <w:vAlign w:val="center"/>
            <w:hideMark/>
          </w:tcPr>
          <w:p w14:paraId="169EA2B0" w14:textId="77777777" w:rsidR="00566298" w:rsidRPr="00E173E9" w:rsidRDefault="00566298" w:rsidP="004931C1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 w:rsidRPr="00E173E9"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23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DFEC"/>
            <w:vAlign w:val="center"/>
            <w:hideMark/>
          </w:tcPr>
          <w:p w14:paraId="5ED3F461" w14:textId="77777777" w:rsidR="00566298" w:rsidRPr="00E173E9" w:rsidRDefault="00566298" w:rsidP="004931C1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 w:rsidRPr="00E173E9">
              <w:rPr>
                <w:rFonts w:cs="Arial"/>
                <w:b/>
                <w:bCs/>
                <w:lang w:val="en-IN" w:eastAsia="en-IN"/>
              </w:rPr>
              <w:t>Brief Description of Changes</w:t>
            </w:r>
          </w:p>
        </w:tc>
        <w:tc>
          <w:tcPr>
            <w:tcW w:w="11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DFEC"/>
            <w:vAlign w:val="center"/>
            <w:hideMark/>
          </w:tcPr>
          <w:p w14:paraId="04532128" w14:textId="77777777" w:rsidR="00566298" w:rsidRPr="00E173E9" w:rsidRDefault="00566298" w:rsidP="004931C1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 w:rsidRPr="00E173E9">
              <w:rPr>
                <w:rFonts w:cs="Arial"/>
                <w:b/>
                <w:bCs/>
                <w:lang w:val="en-IN" w:eastAsia="en-IN"/>
              </w:rPr>
              <w:t>Approver Signature</w:t>
            </w:r>
          </w:p>
        </w:tc>
      </w:tr>
      <w:tr w:rsidR="00566298" w:rsidRPr="00E173E9" w14:paraId="1B3DFF4A" w14:textId="77777777" w:rsidTr="004931C1">
        <w:trPr>
          <w:trHeight w:val="315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2D188" w14:textId="5AA13E9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8D058F" w14:textId="07376348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1AE66F" w14:textId="727E8C6B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</w:p>
        </w:tc>
        <w:tc>
          <w:tcPr>
            <w:tcW w:w="23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0725F7" w14:textId="7777777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482EF2" w14:textId="7777777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</w:tr>
      <w:tr w:rsidR="00566298" w:rsidRPr="00E173E9" w14:paraId="36469FD5" w14:textId="77777777" w:rsidTr="004931C1">
        <w:trPr>
          <w:trHeight w:val="315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7779A6" w14:textId="7777777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829EE2" w14:textId="7777777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C162C2D" w14:textId="77777777" w:rsidR="00566298" w:rsidRPr="00E173E9" w:rsidRDefault="00566298" w:rsidP="004931C1">
            <w:pPr>
              <w:jc w:val="center"/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A99FA7" w14:textId="7777777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5E9353" w14:textId="7777777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</w:tr>
      <w:tr w:rsidR="00566298" w:rsidRPr="00E173E9" w14:paraId="2E6425D9" w14:textId="77777777" w:rsidTr="004931C1">
        <w:trPr>
          <w:trHeight w:val="420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6E8F8F" w14:textId="7777777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865159" w14:textId="7777777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EB6220" w14:textId="7777777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205891" w14:textId="7777777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F295A9" w14:textId="77777777" w:rsidR="00566298" w:rsidRPr="00E173E9" w:rsidRDefault="00566298" w:rsidP="004931C1">
            <w:pPr>
              <w:rPr>
                <w:rFonts w:cs="Arial"/>
                <w:lang w:val="en-IN" w:eastAsia="en-IN"/>
              </w:rPr>
            </w:pPr>
            <w:r w:rsidRPr="00E173E9">
              <w:rPr>
                <w:rFonts w:cs="Arial"/>
                <w:lang w:val="en-IN" w:eastAsia="en-IN"/>
              </w:rPr>
              <w:t> </w:t>
            </w:r>
          </w:p>
        </w:tc>
      </w:tr>
    </w:tbl>
    <w:p w14:paraId="530CCB2D" w14:textId="77777777" w:rsidR="00566298" w:rsidRDefault="00566298" w:rsidP="00566298">
      <w:pPr>
        <w:rPr>
          <w:sz w:val="24"/>
          <w:lang w:val="fr-FR"/>
        </w:rPr>
      </w:pPr>
    </w:p>
    <w:p w14:paraId="2CDB52EB" w14:textId="77777777" w:rsidR="00566298" w:rsidRDefault="00566298" w:rsidP="00566298">
      <w:pPr>
        <w:rPr>
          <w:sz w:val="24"/>
          <w:lang w:val="fr-FR"/>
        </w:rPr>
      </w:pPr>
    </w:p>
    <w:p w14:paraId="7508C57A" w14:textId="77777777" w:rsidR="00873023" w:rsidRPr="00566298" w:rsidRDefault="00566298" w:rsidP="00653A0C">
      <w:pPr>
        <w:rPr>
          <w:b/>
          <w:bCs/>
          <w:sz w:val="28"/>
        </w:rPr>
      </w:pPr>
      <w:bookmarkStart w:id="4" w:name="_Toc526592181"/>
      <w:bookmarkEnd w:id="0"/>
      <w:bookmarkEnd w:id="1"/>
      <w:bookmarkEnd w:id="2"/>
      <w:bookmarkEnd w:id="3"/>
      <w:r>
        <w:rPr>
          <w:b/>
          <w:bCs/>
          <w:sz w:val="28"/>
        </w:rPr>
        <w:br w:type="page"/>
      </w:r>
      <w:bookmarkEnd w:id="4"/>
      <w:r w:rsidR="005D2662">
        <w:fldChar w:fldCharType="begin"/>
      </w:r>
      <w:r w:rsidR="00653A0C">
        <w:instrText xml:space="preserve"> TOC \o "1-5" \h \z \u </w:instrText>
      </w:r>
      <w:r w:rsidR="005D2662">
        <w:fldChar w:fldCharType="separate"/>
      </w:r>
    </w:p>
    <w:p w14:paraId="6C8CDDCB" w14:textId="77777777" w:rsidR="00873023" w:rsidRDefault="001C7C7A">
      <w:pPr>
        <w:pStyle w:val="TOC1"/>
        <w:tabs>
          <w:tab w:val="right" w:leader="dot" w:pos="8630"/>
        </w:tabs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368912248" w:history="1">
        <w:r w:rsidR="00873023" w:rsidRPr="004F422A">
          <w:rPr>
            <w:rStyle w:val="Hyperlink"/>
            <w:noProof/>
          </w:rPr>
          <w:t>1. Introduction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_Toc368912248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732593FA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49" w:history="1">
        <w:r w:rsidR="00873023" w:rsidRPr="004F422A">
          <w:rPr>
            <w:rStyle w:val="Hyperlink"/>
            <w:noProof/>
          </w:rPr>
          <w:t>1.1. Intended Audience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_Toc368912249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03AAD8EE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50" w:history="1">
        <w:r w:rsidR="00873023" w:rsidRPr="004F422A">
          <w:rPr>
            <w:rStyle w:val="Hyperlink"/>
            <w:noProof/>
          </w:rPr>
          <w:t>1.2. Acronyms/Abbreviations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_Toc368912250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4C50E6B8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51" w:history="1">
        <w:r w:rsidR="00873023" w:rsidRPr="004F422A">
          <w:rPr>
            <w:rStyle w:val="Hyperlink"/>
            <w:noProof/>
          </w:rPr>
          <w:t>1.3. Project Purpose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_Toc368912251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56B00CE4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52" w:history="1">
        <w:r w:rsidR="00873023" w:rsidRPr="004F422A">
          <w:rPr>
            <w:rStyle w:val="Hyperlink"/>
            <w:noProof/>
          </w:rPr>
          <w:t>1.4. Key Project Objectives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_Toc368912252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3AEB5DD2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53" w:history="1">
        <w:r w:rsidR="00873023" w:rsidRPr="004F422A">
          <w:rPr>
            <w:rStyle w:val="Hyperlink"/>
            <w:noProof/>
          </w:rPr>
          <w:t>1.5. Project Scope and Limitation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_Toc368912253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727B16B4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54" w:history="1">
        <w:r w:rsidR="00873023" w:rsidRPr="004F422A">
          <w:rPr>
            <w:rStyle w:val="Hyperlink"/>
            <w:noProof/>
          </w:rPr>
          <w:t>1.5.1. In Scope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_Toc368912254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7722FA4A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55" w:history="1">
        <w:r w:rsidR="00873023" w:rsidRPr="004F422A">
          <w:rPr>
            <w:rStyle w:val="Hyperlink"/>
            <w:noProof/>
          </w:rPr>
          <w:t>1.5.2. Out of scope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_Toc368912255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13E8CF50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56" w:history="1">
        <w:r w:rsidR="00873023" w:rsidRPr="004F422A">
          <w:rPr>
            <w:rStyle w:val="Hyperlink"/>
            <w:noProof/>
          </w:rPr>
          <w:t>1.6. Functional Overview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_Toc368912256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565EF3A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57" w:history="1">
        <w:r w:rsidR="00873023" w:rsidRPr="004F422A">
          <w:rPr>
            <w:rStyle w:val="Hyperlink"/>
            <w:noProof/>
          </w:rPr>
          <w:t>1.7. Assumptions, Dependencies &amp; Constraints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_Toc368912257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129762A2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58" w:history="1">
        <w:r w:rsidR="00873023" w:rsidRPr="004F422A">
          <w:rPr>
            <w:rStyle w:val="Hyperlink"/>
            <w:noProof/>
          </w:rPr>
          <w:t>1.8. Risks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_Toc368912258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54AF9D2B" w14:textId="77777777" w:rsidR="00873023" w:rsidRDefault="001C7C7A">
      <w:pPr>
        <w:pStyle w:val="TOC1"/>
        <w:tabs>
          <w:tab w:val="right" w:leader="dot" w:pos="8630"/>
        </w:tabs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368912259" w:history="1">
        <w:r w:rsidR="00873023" w:rsidRPr="004F422A">
          <w:rPr>
            <w:rStyle w:val="Hyperlink"/>
            <w:noProof/>
          </w:rPr>
          <w:t>2. Design Overview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_Toc368912259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702D5CED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60" w:history="1">
        <w:r w:rsidR="00873023" w:rsidRPr="004F422A">
          <w:rPr>
            <w:rStyle w:val="Hyperlink"/>
            <w:noProof/>
          </w:rPr>
          <w:t>2.1. Design Objectives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_Toc368912260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1752D5EE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61" w:history="1">
        <w:r w:rsidR="00873023" w:rsidRPr="004F422A">
          <w:rPr>
            <w:rStyle w:val="Hyperlink"/>
            <w:noProof/>
          </w:rPr>
          <w:t>2.1.1. Recommended Architecture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_Toc368912261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5FE5B93E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62" w:history="1">
        <w:r w:rsidR="00873023" w:rsidRPr="004F422A">
          <w:rPr>
            <w:rStyle w:val="Hyperlink"/>
            <w:noProof/>
          </w:rPr>
          <w:t>2.2. Architectural Strategies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_Toc368912262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0B0058B1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63" w:history="1">
        <w:r w:rsidR="00873023" w:rsidRPr="004F422A">
          <w:rPr>
            <w:rStyle w:val="Hyperlink"/>
            <w:noProof/>
          </w:rPr>
          <w:t>2.2.1. Design Alternative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_Toc368912263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2757379F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64" w:history="1">
        <w:r w:rsidR="00873023" w:rsidRPr="004F422A">
          <w:rPr>
            <w:rStyle w:val="Hyperlink"/>
            <w:noProof/>
          </w:rPr>
          <w:t>2.2.2. Reuse of Existing Common Services/Utilities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_Toc368912264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57FDA6E0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65" w:history="1">
        <w:r w:rsidR="00873023" w:rsidRPr="004F422A">
          <w:rPr>
            <w:rStyle w:val="Hyperlink"/>
            <w:noProof/>
          </w:rPr>
          <w:t>2.2.3. Creation of New Common Services/Utilities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_Toc368912265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38F7D098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66" w:history="1">
        <w:r w:rsidR="00873023" w:rsidRPr="004F422A">
          <w:rPr>
            <w:rStyle w:val="Hyperlink"/>
            <w:noProof/>
          </w:rPr>
          <w:t>2.2.4. User Interface Paradigms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_Toc368912266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160A1C4E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67" w:history="1">
        <w:r w:rsidR="00873023" w:rsidRPr="004F422A">
          <w:rPr>
            <w:rStyle w:val="Hyperlink"/>
            <w:noProof/>
          </w:rPr>
          <w:t>2.2.5. System Interface Paradigms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_Toc368912267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1CECA1F2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68" w:history="1">
        <w:r w:rsidR="00873023" w:rsidRPr="004F422A">
          <w:rPr>
            <w:rStyle w:val="Hyperlink"/>
            <w:noProof/>
          </w:rPr>
          <w:t>2.2.6. Error Detection / Exceptional Handling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_Toc368912268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3D0D90F0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69" w:history="1">
        <w:r w:rsidR="00873023" w:rsidRPr="004F422A">
          <w:rPr>
            <w:rStyle w:val="Hyperlink"/>
            <w:noProof/>
          </w:rPr>
          <w:t>2.2.7. Memory Management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_Toc368912269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4C7E20BA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70" w:history="1">
        <w:r w:rsidR="00873023" w:rsidRPr="004F422A">
          <w:rPr>
            <w:rStyle w:val="Hyperlink"/>
            <w:noProof/>
          </w:rPr>
          <w:t>2.2.8. Performance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_Toc368912270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1DBA5BBC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71" w:history="1">
        <w:r w:rsidR="00873023" w:rsidRPr="004F422A">
          <w:rPr>
            <w:rStyle w:val="Hyperlink"/>
            <w:noProof/>
          </w:rPr>
          <w:t>2.2.9. Security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_Toc368912271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115DFECF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72" w:history="1">
        <w:r w:rsidR="00873023" w:rsidRPr="004F422A">
          <w:rPr>
            <w:rStyle w:val="Hyperlink"/>
            <w:noProof/>
          </w:rPr>
          <w:t>2.2.10. Concurrency and Synchronization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_Toc368912272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5E0517ED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73" w:history="1">
        <w:r w:rsidR="00873023" w:rsidRPr="004F422A">
          <w:rPr>
            <w:rStyle w:val="Hyperlink"/>
            <w:noProof/>
          </w:rPr>
          <w:t>2.2.11. Housekeeping and Maintenance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_Toc368912273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0473B8F1" w14:textId="77777777" w:rsidR="00873023" w:rsidRDefault="001C7C7A">
      <w:pPr>
        <w:pStyle w:val="TOC1"/>
        <w:tabs>
          <w:tab w:val="right" w:leader="dot" w:pos="8630"/>
        </w:tabs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368912274" w:history="1">
        <w:r w:rsidR="00873023" w:rsidRPr="004F422A">
          <w:rPr>
            <w:rStyle w:val="Hyperlink"/>
            <w:noProof/>
          </w:rPr>
          <w:t>3. System Architecture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_Toc368912274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68AA0DB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75" w:history="1">
        <w:r w:rsidR="00873023" w:rsidRPr="004F422A">
          <w:rPr>
            <w:rStyle w:val="Hyperlink"/>
            <w:noProof/>
          </w:rPr>
          <w:t>3.1. System Architecture Diagram. (Not Necessary)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_Toc368912275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F49F14F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76" w:history="1">
        <w:r w:rsidR="00873023" w:rsidRPr="004F422A">
          <w:rPr>
            <w:rStyle w:val="Hyperlink"/>
            <w:noProof/>
          </w:rPr>
          <w:t>3.2. System Use-Cases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_Toc368912276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02BB584B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77" w:history="1">
        <w:r w:rsidR="00873023" w:rsidRPr="004F422A">
          <w:rPr>
            <w:rStyle w:val="Hyperlink"/>
            <w:noProof/>
          </w:rPr>
          <w:t>3.3. Subsystem Architecture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_Toc368912277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836DAA2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78" w:history="1">
        <w:r w:rsidR="00873023" w:rsidRPr="004F422A">
          <w:rPr>
            <w:rStyle w:val="Hyperlink"/>
            <w:noProof/>
          </w:rPr>
          <w:t>3.4. System Interfaces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_Toc368912278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1B6E6B32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79" w:history="1">
        <w:r w:rsidR="00873023" w:rsidRPr="004F422A">
          <w:rPr>
            <w:rStyle w:val="Hyperlink"/>
            <w:noProof/>
          </w:rPr>
          <w:t>3.4.1. Internal Interfaces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_Toc368912279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76132EAF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80" w:history="1">
        <w:r w:rsidR="00873023" w:rsidRPr="004F422A">
          <w:rPr>
            <w:rStyle w:val="Hyperlink"/>
            <w:noProof/>
          </w:rPr>
          <w:t>3.4.2. External Interfaces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_Toc368912280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58F2E164" w14:textId="77777777" w:rsidR="00873023" w:rsidRDefault="001C7C7A">
      <w:pPr>
        <w:pStyle w:val="TOC1"/>
        <w:tabs>
          <w:tab w:val="right" w:leader="dot" w:pos="8630"/>
        </w:tabs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368912281" w:history="1">
        <w:r w:rsidR="00873023" w:rsidRPr="004F422A">
          <w:rPr>
            <w:rStyle w:val="Hyperlink"/>
            <w:noProof/>
          </w:rPr>
          <w:t>4. Detailed System Design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_Toc368912281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78BD8FDE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82" w:history="1">
        <w:r w:rsidR="00873023" w:rsidRPr="004F422A">
          <w:rPr>
            <w:rStyle w:val="Hyperlink"/>
            <w:noProof/>
          </w:rPr>
          <w:t>4.1. Key Entities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_Toc368912282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1B452FFC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83" w:history="1">
        <w:r w:rsidR="00873023" w:rsidRPr="004F422A">
          <w:rPr>
            <w:rStyle w:val="Hyperlink"/>
            <w:noProof/>
          </w:rPr>
          <w:t>4.2. Detailed-Level Database Design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_Toc368912283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484EA599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84" w:history="1">
        <w:r w:rsidR="00873023" w:rsidRPr="004F422A">
          <w:rPr>
            <w:rStyle w:val="Hyperlink"/>
            <w:noProof/>
          </w:rPr>
          <w:t>4.2.1. Data Mapping Information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_Toc368912284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0C33AA43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85" w:history="1">
        <w:r w:rsidR="00873023" w:rsidRPr="004F422A">
          <w:rPr>
            <w:rStyle w:val="Hyperlink"/>
            <w:noProof/>
          </w:rPr>
          <w:t>4.2.2. Data Conversion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_Toc368912285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3517915A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86" w:history="1">
        <w:r w:rsidR="00873023" w:rsidRPr="004F422A">
          <w:rPr>
            <w:rStyle w:val="Hyperlink"/>
            <w:noProof/>
          </w:rPr>
          <w:t>4.3. Archival and retention requirements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_Toc368912286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42FE855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87" w:history="1">
        <w:r w:rsidR="00873023" w:rsidRPr="004F422A">
          <w:rPr>
            <w:rStyle w:val="Hyperlink"/>
            <w:noProof/>
          </w:rPr>
          <w:t>4.4. Disaster and Failure Recovery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_Toc368912287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1CF0FF64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88" w:history="1">
        <w:r w:rsidR="00873023" w:rsidRPr="004F422A">
          <w:rPr>
            <w:rStyle w:val="Hyperlink"/>
            <w:noProof/>
          </w:rPr>
          <w:t>4.5. Business Process workflow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_Toc368912288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4825221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89" w:history="1">
        <w:r w:rsidR="00873023" w:rsidRPr="004F422A">
          <w:rPr>
            <w:rStyle w:val="Hyperlink"/>
            <w:noProof/>
          </w:rPr>
          <w:t>4.6. Business Process Modeling and Management (as applicable)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_Toc368912289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76959BAB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90" w:history="1">
        <w:r w:rsidR="00873023" w:rsidRPr="004F422A">
          <w:rPr>
            <w:rStyle w:val="Hyperlink"/>
            <w:noProof/>
          </w:rPr>
          <w:t>4.7. Business Logic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_Toc368912290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481ED99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91" w:history="1">
        <w:r w:rsidR="00873023" w:rsidRPr="004F422A">
          <w:rPr>
            <w:rStyle w:val="Hyperlink"/>
            <w:noProof/>
          </w:rPr>
          <w:t>4.8. Variables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_Toc368912291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784F7CC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92" w:history="1">
        <w:r w:rsidR="00873023" w:rsidRPr="004F422A">
          <w:rPr>
            <w:rStyle w:val="Hyperlink"/>
            <w:noProof/>
          </w:rPr>
          <w:t>4.9. Activity / Class Diagrams (as applicable)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_Toc368912292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7323388E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293" w:history="1">
        <w:r w:rsidR="00873023" w:rsidRPr="004F422A">
          <w:rPr>
            <w:rStyle w:val="Hyperlink"/>
            <w:noProof/>
          </w:rPr>
          <w:t>4.10. Data Migration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_Toc368912293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293D8B8F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94" w:history="1">
        <w:r w:rsidR="00873023" w:rsidRPr="004F422A">
          <w:rPr>
            <w:rStyle w:val="Hyperlink"/>
            <w:noProof/>
          </w:rPr>
          <w:t>4.10.1. Architectural Representation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_Toc368912294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391FBD0C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95" w:history="1">
        <w:r w:rsidR="00873023" w:rsidRPr="004F422A">
          <w:rPr>
            <w:rStyle w:val="Hyperlink"/>
            <w:noProof/>
          </w:rPr>
          <w:t>4.10.2. Architectural Goals and Constraints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_Toc368912295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11A455DF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96" w:history="1">
        <w:r w:rsidR="00873023" w:rsidRPr="004F422A">
          <w:rPr>
            <w:rStyle w:val="Hyperlink"/>
            <w:noProof/>
          </w:rPr>
          <w:t>4.10.3. Logical View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_Toc368912296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87EFDB0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97" w:history="1">
        <w:r w:rsidR="00873023" w:rsidRPr="004F422A">
          <w:rPr>
            <w:rStyle w:val="Hyperlink"/>
            <w:noProof/>
          </w:rPr>
          <w:t>4.10.4. Architecturally Significant Design Packages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_Toc368912297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AD7332F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98" w:history="1">
        <w:r w:rsidR="00873023" w:rsidRPr="004F422A">
          <w:rPr>
            <w:rStyle w:val="Hyperlink"/>
            <w:noProof/>
          </w:rPr>
          <w:t>4.10.5. Data model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_Toc368912298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5CD381A4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299" w:history="1">
        <w:r w:rsidR="00873023" w:rsidRPr="004F422A">
          <w:rPr>
            <w:rStyle w:val="Hyperlink"/>
            <w:noProof/>
          </w:rPr>
          <w:t>4.10.6. Deployment View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_Toc368912299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39215C40" w14:textId="77777777" w:rsidR="00873023" w:rsidRDefault="001C7C7A">
      <w:pPr>
        <w:pStyle w:val="TOC1"/>
        <w:tabs>
          <w:tab w:val="right" w:leader="dot" w:pos="8630"/>
        </w:tabs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368912300" w:history="1">
        <w:r w:rsidR="00873023" w:rsidRPr="004F422A">
          <w:rPr>
            <w:rStyle w:val="Hyperlink"/>
            <w:noProof/>
          </w:rPr>
          <w:t>5. Environment Description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_Toc368912300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4FDCDDC3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301" w:history="1">
        <w:r w:rsidR="00873023" w:rsidRPr="004F422A">
          <w:rPr>
            <w:rStyle w:val="Hyperlink"/>
            <w:noProof/>
          </w:rPr>
          <w:t>5.1. Time Zone Support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_Toc368912301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7346BDC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302" w:history="1">
        <w:r w:rsidR="00873023" w:rsidRPr="004F422A">
          <w:rPr>
            <w:rStyle w:val="Hyperlink"/>
            <w:noProof/>
          </w:rPr>
          <w:t>5.2. Language Support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_Toc368912302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11AD7F2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303" w:history="1">
        <w:r w:rsidR="00873023" w:rsidRPr="004F422A">
          <w:rPr>
            <w:rStyle w:val="Hyperlink"/>
            <w:noProof/>
          </w:rPr>
          <w:t>5.3. User Desktop Requirements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_Toc368912303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5DDB56DF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304" w:history="1">
        <w:r w:rsidR="00873023" w:rsidRPr="004F422A">
          <w:rPr>
            <w:rStyle w:val="Hyperlink"/>
            <w:noProof/>
          </w:rPr>
          <w:t>5.4. Server-Side Requirements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_Toc368912304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42A0A1CC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305" w:history="1">
        <w:r w:rsidR="00873023" w:rsidRPr="004F422A">
          <w:rPr>
            <w:rStyle w:val="Hyperlink"/>
            <w:noProof/>
          </w:rPr>
          <w:t>5.4.1. Deployment Considerations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_Toc368912305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276BE175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306" w:history="1">
        <w:r w:rsidR="00873023" w:rsidRPr="004F422A">
          <w:rPr>
            <w:rStyle w:val="Hyperlink"/>
            <w:noProof/>
          </w:rPr>
          <w:t>5.4.2. Application Server Disk Space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_Toc368912306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70B510E1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307" w:history="1">
        <w:r w:rsidR="00873023" w:rsidRPr="004F422A">
          <w:rPr>
            <w:rStyle w:val="Hyperlink"/>
            <w:noProof/>
          </w:rPr>
          <w:t>5.4.3. Database Server Disk Space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_Toc368912307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D557D99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308" w:history="1">
        <w:r w:rsidR="00873023" w:rsidRPr="004F422A">
          <w:rPr>
            <w:rStyle w:val="Hyperlink"/>
            <w:noProof/>
          </w:rPr>
          <w:t>5.4.4. Integration Requirements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_Toc368912308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03C04C26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309" w:history="1">
        <w:r w:rsidR="00873023" w:rsidRPr="004F422A">
          <w:rPr>
            <w:rStyle w:val="Hyperlink"/>
            <w:noProof/>
          </w:rPr>
          <w:t>5.4.5. Jobs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_Toc368912309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03360122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310" w:history="1">
        <w:r w:rsidR="00873023" w:rsidRPr="004F422A">
          <w:rPr>
            <w:rStyle w:val="Hyperlink"/>
            <w:noProof/>
          </w:rPr>
          <w:t>5.4.6. Network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_Toc368912310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49D63916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311" w:history="1">
        <w:r w:rsidR="00873023" w:rsidRPr="004F422A">
          <w:rPr>
            <w:rStyle w:val="Hyperlink"/>
            <w:noProof/>
          </w:rPr>
          <w:t>5.4.7. Others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_Toc368912311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3A58E2A0" w14:textId="77777777" w:rsidR="00873023" w:rsidRDefault="001C7C7A">
      <w:pPr>
        <w:pStyle w:val="TOC2"/>
        <w:tabs>
          <w:tab w:val="right" w:leader="dot" w:pos="8630"/>
        </w:tabs>
        <w:rPr>
          <w:rFonts w:cs="Times New Roman"/>
          <w:smallCaps w:val="0"/>
          <w:noProof/>
          <w:sz w:val="22"/>
          <w:szCs w:val="22"/>
        </w:rPr>
      </w:pPr>
      <w:hyperlink w:anchor="_Toc368912312" w:history="1">
        <w:r w:rsidR="00873023" w:rsidRPr="004F422A">
          <w:rPr>
            <w:rStyle w:val="Hyperlink"/>
            <w:noProof/>
          </w:rPr>
          <w:t>5.5. Configuration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_Toc368912312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7EFAF89A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313" w:history="1">
        <w:r w:rsidR="00873023" w:rsidRPr="004F422A">
          <w:rPr>
            <w:rStyle w:val="Hyperlink"/>
            <w:noProof/>
          </w:rPr>
          <w:t>5.5.1. Operating System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_Toc368912313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7D201C09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314" w:history="1">
        <w:r w:rsidR="00873023" w:rsidRPr="004F422A">
          <w:rPr>
            <w:rStyle w:val="Hyperlink"/>
            <w:noProof/>
          </w:rPr>
          <w:t>5.5.2. Database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_Toc368912314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53E07B48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315" w:history="1">
        <w:r w:rsidR="00873023" w:rsidRPr="004F422A">
          <w:rPr>
            <w:rStyle w:val="Hyperlink"/>
            <w:noProof/>
          </w:rPr>
          <w:t>5.5.3. Network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_Toc368912315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65E6564A" w14:textId="77777777" w:rsidR="00873023" w:rsidRDefault="001C7C7A">
      <w:pPr>
        <w:pStyle w:val="TOC3"/>
        <w:tabs>
          <w:tab w:val="right" w:leader="dot" w:pos="8630"/>
        </w:tabs>
        <w:rPr>
          <w:rFonts w:cs="Times New Roman"/>
          <w:i w:val="0"/>
          <w:iCs w:val="0"/>
          <w:noProof/>
          <w:sz w:val="22"/>
          <w:szCs w:val="22"/>
        </w:rPr>
      </w:pPr>
      <w:hyperlink w:anchor="_Toc368912316" w:history="1">
        <w:r w:rsidR="00873023" w:rsidRPr="004F422A">
          <w:rPr>
            <w:rStyle w:val="Hyperlink"/>
            <w:noProof/>
          </w:rPr>
          <w:t>5.5.4. Desktop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_Toc368912316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50894C9E" w14:textId="77777777" w:rsidR="00873023" w:rsidRDefault="001C7C7A">
      <w:pPr>
        <w:pStyle w:val="TOC1"/>
        <w:tabs>
          <w:tab w:val="right" w:leader="dot" w:pos="8630"/>
        </w:tabs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368912317" w:history="1">
        <w:r w:rsidR="00873023" w:rsidRPr="004F422A">
          <w:rPr>
            <w:rStyle w:val="Hyperlink"/>
            <w:noProof/>
          </w:rPr>
          <w:t>6. References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_Toc368912317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3E4D2D47" w14:textId="77777777" w:rsidR="00873023" w:rsidRDefault="001C7C7A">
      <w:pPr>
        <w:pStyle w:val="TOC1"/>
        <w:tabs>
          <w:tab w:val="right" w:leader="dot" w:pos="8630"/>
        </w:tabs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368912318" w:history="1">
        <w:r w:rsidR="00873023" w:rsidRPr="004F422A">
          <w:rPr>
            <w:rStyle w:val="Hyperlink"/>
            <w:noProof/>
          </w:rPr>
          <w:t>7. Appendix</w:t>
        </w:r>
        <w:r w:rsidR="00873023">
          <w:rPr>
            <w:noProof/>
            <w:webHidden/>
          </w:rPr>
          <w:tab/>
        </w:r>
        <w:r w:rsidR="005D2662">
          <w:rPr>
            <w:noProof/>
            <w:webHidden/>
          </w:rPr>
          <w:fldChar w:fldCharType="begin"/>
        </w:r>
        <w:r w:rsidR="00873023">
          <w:rPr>
            <w:noProof/>
            <w:webHidden/>
          </w:rPr>
          <w:instrText xml:space="preserve"> PAGEREF _Toc368912318 \h </w:instrText>
        </w:r>
        <w:r w:rsidR="005D2662">
          <w:rPr>
            <w:noProof/>
            <w:webHidden/>
          </w:rPr>
        </w:r>
        <w:r w:rsidR="005D2662">
          <w:rPr>
            <w:noProof/>
            <w:webHidden/>
          </w:rPr>
          <w:fldChar w:fldCharType="separate"/>
        </w:r>
        <w:r w:rsidR="009224AC">
          <w:rPr>
            <w:noProof/>
            <w:webHidden/>
          </w:rPr>
          <w:t>3</w:t>
        </w:r>
        <w:r w:rsidR="005D2662">
          <w:rPr>
            <w:noProof/>
            <w:webHidden/>
          </w:rPr>
          <w:fldChar w:fldCharType="end"/>
        </w:r>
      </w:hyperlink>
    </w:p>
    <w:p w14:paraId="31CEDB81" w14:textId="77777777" w:rsidR="00653A0C" w:rsidRDefault="005D2662" w:rsidP="00084456">
      <w:pPr>
        <w:pStyle w:val="Heading1"/>
      </w:pPr>
      <w:r>
        <w:fldChar w:fldCharType="end"/>
      </w:r>
      <w:bookmarkStart w:id="5" w:name="_Toc207768238"/>
    </w:p>
    <w:p w14:paraId="67C7AE1D" w14:textId="22DC59FF" w:rsidR="009B0A63" w:rsidRPr="003602B9" w:rsidRDefault="00653A0C" w:rsidP="00C00CA7">
      <w:pPr>
        <w:pStyle w:val="Heading1"/>
        <w:numPr>
          <w:ilvl w:val="0"/>
          <w:numId w:val="49"/>
        </w:numPr>
      </w:pPr>
      <w:r>
        <w:br w:type="page"/>
      </w:r>
      <w:bookmarkStart w:id="6" w:name="_Toc368912248"/>
      <w:r w:rsidR="009B0A63">
        <w:lastRenderedPageBreak/>
        <w:t>In</w:t>
      </w:r>
      <w:r w:rsidR="009B0A63" w:rsidRPr="003602B9">
        <w:t>troduction</w:t>
      </w:r>
      <w:bookmarkEnd w:id="5"/>
      <w:bookmarkEnd w:id="6"/>
    </w:p>
    <w:p w14:paraId="5D36BBB0" w14:textId="61F9830B" w:rsidR="004931C1" w:rsidRPr="004931C1" w:rsidRDefault="004931C1" w:rsidP="002476A3">
      <w:pPr>
        <w:pStyle w:val="NormalWeb"/>
        <w:spacing w:before="0" w:beforeAutospacing="0" w:after="240" w:afterAutospacing="0"/>
        <w:ind w:left="360"/>
        <w:jc w:val="both"/>
        <w:rPr>
          <w:sz w:val="20"/>
        </w:rPr>
      </w:pPr>
      <w:bookmarkStart w:id="7" w:name="_Toc207768239"/>
      <w:bookmarkStart w:id="8" w:name="_Toc368912249"/>
      <w:r w:rsidRPr="004931C1">
        <w:rPr>
          <w:rFonts w:ascii="Arial" w:hAnsi="Arial" w:cs="Arial"/>
          <w:color w:val="242424"/>
          <w:sz w:val="22"/>
          <w:szCs w:val="28"/>
        </w:rPr>
        <w:t>The Word Frequency Counter is concept of counting the frequency of words.</w:t>
      </w:r>
      <w:r>
        <w:rPr>
          <w:rFonts w:ascii="Arial" w:hAnsi="Arial" w:cs="Arial"/>
          <w:color w:val="242424"/>
          <w:sz w:val="22"/>
          <w:szCs w:val="28"/>
        </w:rPr>
        <w:t xml:space="preserve"> </w:t>
      </w: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Word Frequency Counter can help you to count the fre</w:t>
      </w:r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>quency usage of each and every </w:t>
      </w: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word in a given text, helping you understand the rate of word repetition in </w:t>
      </w:r>
      <w:proofErr w:type="gramStart"/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an</w:t>
      </w:r>
      <w:proofErr w:type="gramEnd"/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 file.</w:t>
      </w:r>
    </w:p>
    <w:p w14:paraId="17CB390A" w14:textId="77777777" w:rsidR="004931C1" w:rsidRPr="004931C1" w:rsidRDefault="004931C1" w:rsidP="002476A3">
      <w:pPr>
        <w:pStyle w:val="NormalWeb"/>
        <w:spacing w:before="0" w:beforeAutospacing="0" w:after="240" w:afterAutospacing="0"/>
        <w:ind w:left="360"/>
        <w:jc w:val="both"/>
        <w:rPr>
          <w:sz w:val="20"/>
        </w:rPr>
      </w:pP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The scope of the project is limited to implementation of a multithreaded word frequency counter to process 2 or more input files using threads. Counter Count the frequency of every unique word but simple words like or, and, for may be excluded.</w:t>
      </w:r>
    </w:p>
    <w:p w14:paraId="6A57EFE6" w14:textId="285A5BCB" w:rsidR="004931C1" w:rsidRPr="004931C1" w:rsidRDefault="004931C1" w:rsidP="002476A3">
      <w:pPr>
        <w:pStyle w:val="NormalWeb"/>
        <w:spacing w:before="0" w:beforeAutospacing="0" w:after="240" w:afterAutospacing="0"/>
        <w:ind w:left="360"/>
        <w:jc w:val="both"/>
        <w:rPr>
          <w:sz w:val="20"/>
        </w:rPr>
      </w:pP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After counting frequency of words,</w:t>
      </w:r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 </w:t>
      </w: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we will store frequency in common hash</w:t>
      </w:r>
      <w:r w:rsidR="002476A3"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 </w:t>
      </w: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table.</w:t>
      </w:r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 </w:t>
      </w: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Then the main thread will access the global variable and display the word-frequency data on the screen. </w:t>
      </w:r>
    </w:p>
    <w:p w14:paraId="3CCC59F2" w14:textId="77777777" w:rsidR="009B0A63" w:rsidRDefault="009B0A63" w:rsidP="009B0A63">
      <w:pPr>
        <w:pStyle w:val="Heading2"/>
      </w:pPr>
      <w:r w:rsidRPr="009B0A63">
        <w:t>Intended Audience</w:t>
      </w:r>
      <w:bookmarkEnd w:id="7"/>
      <w:bookmarkEnd w:id="8"/>
    </w:p>
    <w:p w14:paraId="458D7DC5" w14:textId="0896CB44" w:rsidR="009B0A63" w:rsidRPr="00BE5F0D" w:rsidRDefault="009B0A63" w:rsidP="009B0A63">
      <w:pPr>
        <w:ind w:left="576"/>
        <w:jc w:val="both"/>
        <w:rPr>
          <w:rFonts w:ascii="Arial" w:hAnsi="Arial" w:cs="Arial"/>
          <w:b/>
          <w:bCs/>
        </w:rPr>
      </w:pPr>
    </w:p>
    <w:tbl>
      <w:tblPr>
        <w:tblW w:w="8690" w:type="dxa"/>
        <w:tblInd w:w="623" w:type="dxa"/>
        <w:tblLayout w:type="fixed"/>
        <w:tblLook w:val="0000" w:firstRow="0" w:lastRow="0" w:firstColumn="0" w:lastColumn="0" w:noHBand="0" w:noVBand="0"/>
      </w:tblPr>
      <w:tblGrid>
        <w:gridCol w:w="3960"/>
        <w:gridCol w:w="4730"/>
      </w:tblGrid>
      <w:tr w:rsidR="009B0A63" w:rsidRPr="003602B9" w14:paraId="38C1A089" w14:textId="77777777" w:rsidTr="00851A9B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ED1FF" w14:textId="20848872" w:rsidR="009B0A63" w:rsidRPr="003602B9" w:rsidRDefault="00851A9B" w:rsidP="00140A7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FEE7" w14:textId="00CB0BF8" w:rsidR="009B0A63" w:rsidRPr="003602B9" w:rsidRDefault="00851A9B" w:rsidP="00140A7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 the frequency of words</w:t>
            </w:r>
          </w:p>
        </w:tc>
      </w:tr>
    </w:tbl>
    <w:p w14:paraId="1A140E0C" w14:textId="77777777" w:rsidR="009B0A63" w:rsidRPr="003602B9" w:rsidRDefault="009B0A63" w:rsidP="009B0A63">
      <w:pPr>
        <w:ind w:left="576"/>
        <w:jc w:val="both"/>
        <w:rPr>
          <w:rFonts w:ascii="Arial" w:hAnsi="Arial" w:cs="Arial"/>
        </w:rPr>
      </w:pPr>
    </w:p>
    <w:p w14:paraId="0E6B95FD" w14:textId="77777777" w:rsidR="009B0A63" w:rsidRDefault="009B0A63" w:rsidP="009B0A63">
      <w:pPr>
        <w:pStyle w:val="Heading2"/>
      </w:pPr>
      <w:bookmarkStart w:id="9" w:name="_Toc207768240"/>
      <w:bookmarkStart w:id="10" w:name="_Toc368912250"/>
      <w:r w:rsidRPr="009B0A63">
        <w:t>Acronyms/Abbreviations</w:t>
      </w:r>
      <w:bookmarkEnd w:id="9"/>
      <w:bookmarkEnd w:id="10"/>
    </w:p>
    <w:p w14:paraId="6B2303AD" w14:textId="77777777" w:rsidR="009B0A63" w:rsidRPr="003602B9" w:rsidRDefault="009B0A63" w:rsidP="009B0A63">
      <w:pPr>
        <w:rPr>
          <w:rFonts w:ascii="Arial" w:hAnsi="Arial" w:cs="Arial"/>
        </w:rPr>
      </w:pPr>
    </w:p>
    <w:tbl>
      <w:tblPr>
        <w:tblW w:w="8650" w:type="dxa"/>
        <w:tblInd w:w="643" w:type="dxa"/>
        <w:tblLayout w:type="fixed"/>
        <w:tblLook w:val="0000" w:firstRow="0" w:lastRow="0" w:firstColumn="0" w:lastColumn="0" w:noHBand="0" w:noVBand="0"/>
      </w:tblPr>
      <w:tblGrid>
        <w:gridCol w:w="1620"/>
        <w:gridCol w:w="7030"/>
      </w:tblGrid>
      <w:tr w:rsidR="009B0A63" w:rsidRPr="003602B9" w14:paraId="774519AC" w14:textId="77777777" w:rsidTr="00BE5F0D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50F930" w14:textId="40DE2485" w:rsidR="009B0A63" w:rsidRPr="003602B9" w:rsidRDefault="00745D05" w:rsidP="00140A70">
            <w:pPr>
              <w:snapToGrid w:val="0"/>
              <w:spacing w:line="240" w:lineRule="exact"/>
              <w:ind w:right="-2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WFC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6B4B" w14:textId="1F9E6956" w:rsidR="009B0A63" w:rsidRPr="003602B9" w:rsidRDefault="00BE5F0D" w:rsidP="00140A70">
            <w:pPr>
              <w:snapToGrid w:val="0"/>
              <w:spacing w:line="240" w:lineRule="exact"/>
              <w:ind w:right="69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Multithreaded Word Frequency Counter</w:t>
            </w:r>
          </w:p>
        </w:tc>
      </w:tr>
    </w:tbl>
    <w:p w14:paraId="30EDCEEA" w14:textId="77777777" w:rsidR="009B0A63" w:rsidRPr="003602B9" w:rsidRDefault="009B0A63" w:rsidP="009B0A63">
      <w:pPr>
        <w:rPr>
          <w:rFonts w:ascii="Arial" w:hAnsi="Arial" w:cs="Arial"/>
        </w:rPr>
      </w:pPr>
    </w:p>
    <w:p w14:paraId="2E27ADF7" w14:textId="77777777" w:rsidR="009B0A63" w:rsidRDefault="009B0A63" w:rsidP="009B0A63">
      <w:pPr>
        <w:pStyle w:val="Heading2"/>
      </w:pPr>
      <w:bookmarkStart w:id="11" w:name="_Toc207768241"/>
      <w:bookmarkStart w:id="12" w:name="_Toc368912251"/>
      <w:r w:rsidRPr="003602B9">
        <w:t>Project Purpose</w:t>
      </w:r>
      <w:bookmarkEnd w:id="11"/>
      <w:bookmarkEnd w:id="12"/>
    </w:p>
    <w:p w14:paraId="3C94C365" w14:textId="6D39BCFF" w:rsidR="00BE5F0D" w:rsidRPr="00BE5F0D" w:rsidRDefault="00BE5F0D" w:rsidP="00524318">
      <w:pPr>
        <w:ind w:left="475"/>
        <w:rPr>
          <w:rFonts w:ascii="Arial" w:hAnsi="Arial" w:cs="Arial"/>
          <w:sz w:val="22"/>
        </w:rPr>
      </w:pPr>
      <w:r w:rsidRPr="00BE5F0D">
        <w:rPr>
          <w:rFonts w:ascii="Arial" w:hAnsi="Arial" w:cs="Arial"/>
          <w:sz w:val="22"/>
        </w:rPr>
        <w:t xml:space="preserve">The main purpose of this project </w:t>
      </w:r>
      <w:r>
        <w:rPr>
          <w:rFonts w:ascii="Arial" w:hAnsi="Arial" w:cs="Arial"/>
          <w:sz w:val="22"/>
        </w:rPr>
        <w:t>is to count frequency of words in given file</w:t>
      </w:r>
      <w:r w:rsidR="00524318">
        <w:rPr>
          <w:rFonts w:ascii="Arial" w:hAnsi="Arial" w:cs="Arial"/>
          <w:sz w:val="22"/>
        </w:rPr>
        <w:t xml:space="preserve"> and s</w:t>
      </w:r>
      <w:r>
        <w:rPr>
          <w:rFonts w:ascii="Arial" w:hAnsi="Arial" w:cs="Arial"/>
          <w:sz w:val="22"/>
        </w:rPr>
        <w:t>tore</w:t>
      </w:r>
      <w:r w:rsidR="00524318">
        <w:rPr>
          <w:rFonts w:ascii="Arial" w:hAnsi="Arial" w:cs="Arial"/>
          <w:sz w:val="22"/>
        </w:rPr>
        <w:t xml:space="preserve"> the </w:t>
      </w:r>
      <w:r>
        <w:rPr>
          <w:rFonts w:ascii="Arial" w:hAnsi="Arial" w:cs="Arial"/>
          <w:sz w:val="22"/>
        </w:rPr>
        <w:t>words and their count in</w:t>
      </w:r>
      <w:r w:rsidR="00524318">
        <w:rPr>
          <w:rFonts w:ascii="Arial" w:hAnsi="Arial" w:cs="Arial"/>
          <w:sz w:val="22"/>
        </w:rPr>
        <w:t xml:space="preserve"> the</w:t>
      </w:r>
      <w:r>
        <w:rPr>
          <w:rFonts w:ascii="Arial" w:hAnsi="Arial" w:cs="Arial"/>
          <w:sz w:val="22"/>
        </w:rPr>
        <w:t xml:space="preserve"> hash table</w:t>
      </w:r>
      <w:r w:rsidR="00524318">
        <w:rPr>
          <w:rFonts w:ascii="Arial" w:hAnsi="Arial" w:cs="Arial"/>
          <w:sz w:val="22"/>
        </w:rPr>
        <w:t xml:space="preserve"> using thread</w:t>
      </w:r>
      <w:r>
        <w:rPr>
          <w:rFonts w:ascii="Arial" w:hAnsi="Arial" w:cs="Arial"/>
          <w:sz w:val="22"/>
        </w:rPr>
        <w:t xml:space="preserve">. </w:t>
      </w:r>
    </w:p>
    <w:p w14:paraId="7E01EFCD" w14:textId="77777777" w:rsidR="009B0A63" w:rsidRDefault="009B0A63" w:rsidP="009B0A63">
      <w:pPr>
        <w:pStyle w:val="Heading2"/>
      </w:pPr>
      <w:bookmarkStart w:id="13" w:name="_Toc207768242"/>
      <w:bookmarkStart w:id="14" w:name="_Toc368912252"/>
      <w:r w:rsidRPr="003602B9">
        <w:t>Key Project Objectives</w:t>
      </w:r>
      <w:bookmarkEnd w:id="13"/>
      <w:bookmarkEnd w:id="14"/>
    </w:p>
    <w:p w14:paraId="101C4600" w14:textId="4DF0535A" w:rsidR="00524318" w:rsidRDefault="00524318" w:rsidP="00524318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524318">
        <w:rPr>
          <w:rFonts w:ascii="Arial" w:hAnsi="Arial" w:cs="Arial"/>
          <w:sz w:val="22"/>
        </w:rPr>
        <w:t>The main purpose of this project is to count frequency of words in given file</w:t>
      </w:r>
      <w:r>
        <w:rPr>
          <w:rFonts w:ascii="Arial" w:hAnsi="Arial" w:cs="Arial"/>
          <w:sz w:val="22"/>
        </w:rPr>
        <w:t>.</w:t>
      </w:r>
    </w:p>
    <w:p w14:paraId="0A4EE5A2" w14:textId="07046055" w:rsidR="00524318" w:rsidRPr="00524318" w:rsidRDefault="00524318" w:rsidP="00524318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Pr="00524318">
        <w:rPr>
          <w:rFonts w:ascii="Arial" w:hAnsi="Arial" w:cs="Arial"/>
          <w:sz w:val="22"/>
        </w:rPr>
        <w:t xml:space="preserve">tore the words and their count in the hash table. </w:t>
      </w:r>
    </w:p>
    <w:p w14:paraId="5187D685" w14:textId="267A26E9" w:rsidR="00524318" w:rsidRPr="00851A9B" w:rsidRDefault="00524318" w:rsidP="00851A9B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524318">
        <w:rPr>
          <w:rFonts w:ascii="Arial" w:hAnsi="Arial" w:cs="Arial"/>
          <w:sz w:val="22"/>
        </w:rPr>
        <w:t>Use thread to handle multiple files at sam</w:t>
      </w:r>
      <w:r>
        <w:rPr>
          <w:rFonts w:ascii="Arial" w:hAnsi="Arial" w:cs="Arial"/>
          <w:sz w:val="22"/>
        </w:rPr>
        <w:t>e time to save execution time</w:t>
      </w:r>
      <w:r w:rsidRPr="00524318">
        <w:rPr>
          <w:rFonts w:ascii="Arial" w:hAnsi="Arial" w:cs="Arial"/>
          <w:sz w:val="22"/>
        </w:rPr>
        <w:t xml:space="preserve">. </w:t>
      </w:r>
    </w:p>
    <w:p w14:paraId="319CFD7A" w14:textId="3811F5F0" w:rsidR="00632C3B" w:rsidRPr="00632C3B" w:rsidRDefault="009B0A63" w:rsidP="00524318">
      <w:pPr>
        <w:pStyle w:val="Heading2"/>
      </w:pPr>
      <w:bookmarkStart w:id="15" w:name="_toc389"/>
      <w:bookmarkStart w:id="16" w:name="_Toc207768243"/>
      <w:bookmarkStart w:id="17" w:name="_Toc368912253"/>
      <w:bookmarkEnd w:id="15"/>
      <w:r>
        <w:t>P</w:t>
      </w:r>
      <w:r w:rsidRPr="003602B9">
        <w:t>roject Scope and Limitation</w:t>
      </w:r>
      <w:bookmarkEnd w:id="16"/>
      <w:bookmarkEnd w:id="17"/>
    </w:p>
    <w:p w14:paraId="6EB50683" w14:textId="77777777" w:rsidR="009B0A63" w:rsidRDefault="009B0A63" w:rsidP="00084456">
      <w:pPr>
        <w:pStyle w:val="Heading3"/>
      </w:pPr>
      <w:bookmarkStart w:id="18" w:name="_Toc207768244"/>
      <w:bookmarkStart w:id="19" w:name="_Toc368912254"/>
      <w:r w:rsidRPr="003602B9">
        <w:t>In Scope</w:t>
      </w:r>
      <w:bookmarkEnd w:id="18"/>
      <w:bookmarkEnd w:id="19"/>
    </w:p>
    <w:p w14:paraId="633D7A51" w14:textId="7D910F8D" w:rsidR="00524318" w:rsidRPr="004931C1" w:rsidRDefault="00524318" w:rsidP="00524318">
      <w:pPr>
        <w:pStyle w:val="NormalWeb"/>
        <w:spacing w:before="0" w:beforeAutospacing="0" w:after="240" w:afterAutospacing="0"/>
        <w:ind w:left="720"/>
        <w:jc w:val="both"/>
        <w:rPr>
          <w:sz w:val="20"/>
        </w:rPr>
      </w:pPr>
      <w:bookmarkStart w:id="20" w:name="_Toc207768245"/>
      <w:bookmarkStart w:id="21" w:name="_Toc368912255"/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The scope of the project is limited to implementation of a multithreaded wor</w:t>
      </w:r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>d frequency counter to process two</w:t>
      </w: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 or more input files using threads. Counter Count the frequency of every unique word but simple words like or, and, for may be excluded.</w:t>
      </w:r>
    </w:p>
    <w:p w14:paraId="56C0EFD8" w14:textId="77777777" w:rsidR="009B0A63" w:rsidRDefault="009B0A63" w:rsidP="00084456">
      <w:pPr>
        <w:pStyle w:val="Heading3"/>
      </w:pPr>
      <w:r w:rsidRPr="003602B9">
        <w:t>Out of scope</w:t>
      </w:r>
      <w:bookmarkEnd w:id="20"/>
      <w:bookmarkEnd w:id="21"/>
    </w:p>
    <w:p w14:paraId="104BC14C" w14:textId="2AE4182F" w:rsidR="00632C3B" w:rsidRDefault="00524318" w:rsidP="00524318">
      <w:pPr>
        <w:ind w:left="720"/>
        <w:rPr>
          <w:rStyle w:val="ui-provider"/>
          <w:rFonts w:ascii="Arial" w:hAnsi="Arial" w:cs="Arial"/>
          <w:sz w:val="22"/>
        </w:rPr>
      </w:pPr>
      <w:r>
        <w:rPr>
          <w:rStyle w:val="ui-provider"/>
          <w:rFonts w:ascii="Arial" w:hAnsi="Arial" w:cs="Arial"/>
          <w:bCs/>
          <w:sz w:val="22"/>
        </w:rPr>
        <w:t>I</w:t>
      </w:r>
      <w:r w:rsidRPr="00524318">
        <w:rPr>
          <w:rStyle w:val="ui-provider"/>
          <w:rFonts w:ascii="Arial" w:hAnsi="Arial" w:cs="Arial"/>
          <w:bCs/>
          <w:sz w:val="22"/>
        </w:rPr>
        <w:t>t doesn't give any indication of how important the use of a word was for each event</w:t>
      </w:r>
      <w:r w:rsidRPr="00524318">
        <w:rPr>
          <w:rStyle w:val="ui-provider"/>
          <w:rFonts w:ascii="Arial" w:hAnsi="Arial" w:cs="Arial"/>
          <w:sz w:val="22"/>
        </w:rPr>
        <w:t>.</w:t>
      </w:r>
    </w:p>
    <w:p w14:paraId="37339063" w14:textId="77777777" w:rsidR="00851A9B" w:rsidRDefault="00851A9B" w:rsidP="00524318">
      <w:pPr>
        <w:ind w:left="720"/>
        <w:rPr>
          <w:rStyle w:val="ui-provider"/>
          <w:rFonts w:ascii="Arial" w:hAnsi="Arial" w:cs="Arial"/>
          <w:sz w:val="22"/>
        </w:rPr>
      </w:pPr>
    </w:p>
    <w:p w14:paraId="647B3258" w14:textId="77777777" w:rsidR="00851A9B" w:rsidRPr="00524318" w:rsidRDefault="00851A9B" w:rsidP="00524318">
      <w:pPr>
        <w:ind w:left="720"/>
        <w:rPr>
          <w:rFonts w:ascii="Arial" w:hAnsi="Arial" w:cs="Arial"/>
        </w:rPr>
      </w:pPr>
    </w:p>
    <w:p w14:paraId="454331C3" w14:textId="77777777" w:rsidR="009B0A63" w:rsidRDefault="009B0A63" w:rsidP="009B0A63">
      <w:pPr>
        <w:pStyle w:val="Heading2"/>
      </w:pPr>
      <w:bookmarkStart w:id="22" w:name="_Toc207768246"/>
      <w:bookmarkStart w:id="23" w:name="_Toc368912256"/>
      <w:r w:rsidRPr="003602B9">
        <w:lastRenderedPageBreak/>
        <w:t>Functional Overview</w:t>
      </w:r>
      <w:bookmarkEnd w:id="22"/>
      <w:bookmarkEnd w:id="23"/>
    </w:p>
    <w:p w14:paraId="5B763198" w14:textId="4A4174AF" w:rsidR="00F37210" w:rsidRPr="00C833B9" w:rsidRDefault="00F37210" w:rsidP="00F37210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F37210">
        <w:rPr>
          <w:rFonts w:ascii="Arial" w:hAnsi="Arial" w:cs="Arial"/>
          <w:sz w:val="22"/>
        </w:rPr>
        <w:t>Using</w:t>
      </w:r>
      <w:r>
        <w:rPr>
          <w:rFonts w:ascii="Arial" w:hAnsi="Arial" w:cs="Arial"/>
          <w:sz w:val="22"/>
        </w:rPr>
        <w:t xml:space="preserve"> command line argument we will pass file name.</w:t>
      </w:r>
    </w:p>
    <w:p w14:paraId="00F0FAD9" w14:textId="46DD8257" w:rsidR="00C833B9" w:rsidRPr="00F37210" w:rsidRDefault="00C833B9" w:rsidP="00F37210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sz w:val="22"/>
        </w:rPr>
        <w:t>According to number of arguments, main function will create threads.</w:t>
      </w:r>
    </w:p>
    <w:p w14:paraId="760C2056" w14:textId="71342EA9" w:rsidR="00F37210" w:rsidRPr="00F37210" w:rsidRDefault="00F37210" w:rsidP="00F37210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sz w:val="22"/>
        </w:rPr>
        <w:t>Thread will handle function that will count frequency of word.</w:t>
      </w:r>
    </w:p>
    <w:p w14:paraId="79EEF8A9" w14:textId="2347A833" w:rsidR="00F37210" w:rsidRDefault="00C833B9" w:rsidP="00F37210">
      <w:pPr>
        <w:pStyle w:val="ListParagraph"/>
        <w:numPr>
          <w:ilvl w:val="0"/>
          <w:numId w:val="3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 will be stored in h</w:t>
      </w:r>
      <w:r w:rsidRPr="00C833B9">
        <w:rPr>
          <w:rFonts w:ascii="Arial" w:hAnsi="Arial" w:cs="Arial"/>
          <w:sz w:val="22"/>
        </w:rPr>
        <w:t>ash table</w:t>
      </w:r>
      <w:r>
        <w:rPr>
          <w:rFonts w:ascii="Arial" w:hAnsi="Arial" w:cs="Arial"/>
          <w:sz w:val="22"/>
        </w:rPr>
        <w:t>.</w:t>
      </w:r>
      <w:r w:rsidRPr="00C833B9">
        <w:rPr>
          <w:rFonts w:ascii="Arial" w:hAnsi="Arial" w:cs="Arial"/>
          <w:sz w:val="22"/>
        </w:rPr>
        <w:t xml:space="preserve"> </w:t>
      </w:r>
    </w:p>
    <w:p w14:paraId="0F0C74E9" w14:textId="626B6EA6" w:rsidR="00C833B9" w:rsidRPr="00C833B9" w:rsidRDefault="00C833B9" w:rsidP="00F37210">
      <w:pPr>
        <w:pStyle w:val="ListParagraph"/>
        <w:numPr>
          <w:ilvl w:val="0"/>
          <w:numId w:val="3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Main thread will display the output. </w:t>
      </w:r>
    </w:p>
    <w:p w14:paraId="44EFDD89" w14:textId="77777777" w:rsidR="009B0A63" w:rsidRDefault="009B0A63" w:rsidP="009B0A63">
      <w:pPr>
        <w:pStyle w:val="Heading2"/>
      </w:pPr>
      <w:bookmarkStart w:id="24" w:name="_Toc207768248"/>
      <w:bookmarkStart w:id="25" w:name="_Toc368912257"/>
      <w:r w:rsidRPr="003602B9">
        <w:t>Assumptions</w:t>
      </w:r>
      <w:bookmarkEnd w:id="24"/>
      <w:r w:rsidR="003751D9">
        <w:t>,</w:t>
      </w:r>
      <w:r w:rsidR="007D4C5D">
        <w:t xml:space="preserve"> Dependencies</w:t>
      </w:r>
      <w:r w:rsidR="003751D9">
        <w:t xml:space="preserve"> &amp; Constraints</w:t>
      </w:r>
      <w:bookmarkEnd w:id="25"/>
    </w:p>
    <w:p w14:paraId="5E6E6CCF" w14:textId="77777777" w:rsidR="00C833B9" w:rsidRPr="00C833B9" w:rsidRDefault="00C833B9" w:rsidP="00C833B9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8"/>
        </w:rPr>
      </w:pPr>
      <w:r w:rsidRPr="00C833B9">
        <w:rPr>
          <w:rFonts w:ascii="Arial" w:hAnsi="Arial" w:cs="Arial"/>
          <w:sz w:val="22"/>
          <w:szCs w:val="28"/>
          <w:shd w:val="clear" w:color="auto" w:fill="FFFFFF"/>
        </w:rPr>
        <w:t>Operating System :-  Windows 7 &amp; above</w:t>
      </w:r>
    </w:p>
    <w:p w14:paraId="4D511A83" w14:textId="77777777" w:rsidR="00C833B9" w:rsidRPr="00C833B9" w:rsidRDefault="00C833B9" w:rsidP="00C833B9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8"/>
        </w:rPr>
      </w:pPr>
      <w:r w:rsidRPr="00C833B9">
        <w:rPr>
          <w:rFonts w:ascii="Arial" w:hAnsi="Arial" w:cs="Arial"/>
          <w:sz w:val="22"/>
          <w:szCs w:val="28"/>
          <w:shd w:val="clear" w:color="auto" w:fill="FFFFFF"/>
        </w:rPr>
        <w:t>Software :-  Ubuntu Terminal , GCC Compiler</w:t>
      </w:r>
    </w:p>
    <w:p w14:paraId="03F2AB8F" w14:textId="77777777" w:rsidR="004B0829" w:rsidRPr="004B0829" w:rsidRDefault="00C833B9" w:rsidP="004B0829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8"/>
        </w:rPr>
      </w:pPr>
      <w:r>
        <w:rPr>
          <w:rFonts w:ascii="Arial" w:hAnsi="Arial" w:cs="Arial"/>
          <w:sz w:val="22"/>
          <w:szCs w:val="28"/>
          <w:shd w:val="clear" w:color="auto" w:fill="FFFFFF"/>
        </w:rPr>
        <w:t xml:space="preserve">Hardware : - Min. 2 GB RAM , Min. 250 HD </w:t>
      </w:r>
    </w:p>
    <w:p w14:paraId="3FA04C98" w14:textId="1ED0DB31" w:rsidR="007D4C5D" w:rsidRPr="004B0829" w:rsidRDefault="003751D9" w:rsidP="004B0829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8"/>
        </w:rPr>
      </w:pPr>
      <w:r w:rsidRPr="004B0829">
        <w:rPr>
          <w:rFonts w:ascii="Arial" w:hAnsi="Arial" w:cs="Arial"/>
          <w:sz w:val="22"/>
        </w:rPr>
        <w:t>Possible and/or probable changes in functionality</w:t>
      </w:r>
      <w:r w:rsidR="004B0829">
        <w:rPr>
          <w:rFonts w:ascii="Arial" w:hAnsi="Arial" w:cs="Arial"/>
          <w:sz w:val="22"/>
        </w:rPr>
        <w:t xml:space="preserve"> – NA</w:t>
      </w:r>
    </w:p>
    <w:p w14:paraId="5C9B1981" w14:textId="77777777" w:rsidR="004B0829" w:rsidRPr="004B0829" w:rsidRDefault="004B0829" w:rsidP="004B0829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8"/>
        </w:rPr>
      </w:pPr>
    </w:p>
    <w:p w14:paraId="03A74288" w14:textId="77777777" w:rsidR="009B0A63" w:rsidRDefault="009B0A63" w:rsidP="00E120EC">
      <w:pPr>
        <w:pStyle w:val="Heading2"/>
      </w:pPr>
      <w:bookmarkStart w:id="26" w:name="_Toc207768249"/>
      <w:bookmarkStart w:id="27" w:name="_Toc368912258"/>
      <w:r w:rsidRPr="003602B9">
        <w:t>Risks</w:t>
      </w:r>
      <w:bookmarkEnd w:id="26"/>
      <w:bookmarkEnd w:id="27"/>
    </w:p>
    <w:p w14:paraId="25799AB5" w14:textId="78D12A21" w:rsidR="009C3E31" w:rsidRPr="009C3E31" w:rsidRDefault="008338BC" w:rsidP="009C3E31">
      <w:pPr>
        <w:pStyle w:val="ListParagraph"/>
        <w:numPr>
          <w:ilvl w:val="0"/>
          <w:numId w:val="36"/>
        </w:numPr>
      </w:pPr>
      <w:r>
        <w:rPr>
          <w:rFonts w:ascii="Arial" w:hAnsi="Arial" w:cs="Arial"/>
          <w:sz w:val="22"/>
          <w:szCs w:val="22"/>
        </w:rPr>
        <w:t>While disp</w:t>
      </w:r>
      <w:r w:rsidR="009C3E31">
        <w:rPr>
          <w:rFonts w:ascii="Arial" w:hAnsi="Arial" w:cs="Arial"/>
          <w:sz w:val="22"/>
          <w:szCs w:val="22"/>
        </w:rPr>
        <w:t>laying the words it w</w:t>
      </w:r>
      <w:r>
        <w:rPr>
          <w:rFonts w:ascii="Arial" w:hAnsi="Arial" w:cs="Arial"/>
          <w:sz w:val="22"/>
          <w:szCs w:val="22"/>
        </w:rPr>
        <w:t>ill not print according to file</w:t>
      </w:r>
      <w:r w:rsidR="009C3E31">
        <w:rPr>
          <w:rFonts w:ascii="Arial" w:hAnsi="Arial" w:cs="Arial"/>
          <w:sz w:val="22"/>
          <w:szCs w:val="22"/>
        </w:rPr>
        <w:t xml:space="preserve">, it will randomly print </w:t>
      </w:r>
      <w:r>
        <w:rPr>
          <w:rFonts w:ascii="Arial" w:hAnsi="Arial" w:cs="Arial"/>
          <w:sz w:val="22"/>
          <w:szCs w:val="22"/>
        </w:rPr>
        <w:t>the words</w:t>
      </w:r>
      <w:r w:rsidR="009C3E31">
        <w:rPr>
          <w:rFonts w:ascii="Arial" w:hAnsi="Arial" w:cs="Arial"/>
          <w:sz w:val="22"/>
          <w:szCs w:val="22"/>
        </w:rPr>
        <w:t>.</w:t>
      </w:r>
    </w:p>
    <w:p w14:paraId="777CC2AB" w14:textId="4E1CA6D4" w:rsidR="006B3C2A" w:rsidRDefault="009D4FE0" w:rsidP="004642B1">
      <w:pPr>
        <w:pStyle w:val="Heading1"/>
        <w:numPr>
          <w:ilvl w:val="0"/>
          <w:numId w:val="4"/>
        </w:numPr>
      </w:pPr>
      <w:bookmarkStart w:id="28" w:name="_Toc207768251"/>
      <w:bookmarkStart w:id="29" w:name="_Toc368912259"/>
      <w:r w:rsidRPr="003602B9">
        <w:t>Design Overview</w:t>
      </w:r>
      <w:bookmarkStart w:id="30" w:name="_Toc207768252"/>
      <w:bookmarkEnd w:id="28"/>
      <w:bookmarkEnd w:id="29"/>
    </w:p>
    <w:p w14:paraId="5AAB9AF4" w14:textId="77777777" w:rsidR="006B3C2A" w:rsidRDefault="009D4FE0" w:rsidP="006B3C2A">
      <w:pPr>
        <w:pStyle w:val="Heading2"/>
      </w:pPr>
      <w:bookmarkStart w:id="31" w:name="_Toc368912260"/>
      <w:r w:rsidRPr="003602B9">
        <w:t>Design Objectives</w:t>
      </w:r>
      <w:bookmarkStart w:id="32" w:name="_Toc207768253"/>
      <w:bookmarkEnd w:id="30"/>
      <w:bookmarkEnd w:id="31"/>
    </w:p>
    <w:p w14:paraId="78D4C36B" w14:textId="77777777" w:rsidR="00DB4ADC" w:rsidRDefault="00DB4ADC" w:rsidP="00DB4ADC">
      <w:pPr>
        <w:pStyle w:val="ListParagraph"/>
        <w:numPr>
          <w:ilvl w:val="0"/>
          <w:numId w:val="36"/>
        </w:numPr>
        <w:rPr>
          <w:rFonts w:ascii="Arial" w:hAnsi="Arial" w:cs="Arial"/>
          <w:sz w:val="22"/>
        </w:rPr>
      </w:pPr>
      <w:bookmarkStart w:id="33" w:name="_Toc368912261"/>
      <w:r w:rsidRPr="00DB4ADC">
        <w:rPr>
          <w:rFonts w:ascii="Arial" w:hAnsi="Arial" w:cs="Arial"/>
          <w:sz w:val="22"/>
        </w:rPr>
        <w:t xml:space="preserve">In design first it will take file name through command line. </w:t>
      </w:r>
    </w:p>
    <w:p w14:paraId="1559D057" w14:textId="77777777" w:rsidR="00DB4ADC" w:rsidRDefault="00DB4ADC" w:rsidP="00DB4ADC">
      <w:pPr>
        <w:pStyle w:val="ListParagraph"/>
        <w:numPr>
          <w:ilvl w:val="0"/>
          <w:numId w:val="3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will calculate frequency of words from file.</w:t>
      </w:r>
    </w:p>
    <w:p w14:paraId="319A65CF" w14:textId="77777777" w:rsidR="00DB4ADC" w:rsidRPr="00DB4ADC" w:rsidRDefault="00DB4ADC" w:rsidP="00DB4ADC">
      <w:pPr>
        <w:pStyle w:val="ListParagraph"/>
        <w:numPr>
          <w:ilvl w:val="0"/>
          <w:numId w:val="3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will display words and their frequency count.</w:t>
      </w:r>
    </w:p>
    <w:p w14:paraId="1CC063E1" w14:textId="7C5194B7" w:rsidR="009D4FE0" w:rsidRDefault="00EE7A56" w:rsidP="00084456">
      <w:pPr>
        <w:pStyle w:val="Heading3"/>
      </w:pPr>
      <w:r>
        <w:t xml:space="preserve">2.1.1 </w:t>
      </w:r>
      <w:r w:rsidR="009D4FE0" w:rsidRPr="003602B9">
        <w:t>Recommended Architecture</w:t>
      </w:r>
      <w:bookmarkEnd w:id="32"/>
      <w:bookmarkEnd w:id="33"/>
    </w:p>
    <w:p w14:paraId="64C64F9C" w14:textId="597A890E" w:rsidR="00DB4ADC" w:rsidRDefault="00DB4ADC" w:rsidP="00DB4ADC">
      <w:pPr>
        <w:ind w:left="475"/>
      </w:pPr>
      <w:r w:rsidRPr="00DB4ADC">
        <w:rPr>
          <w:noProof/>
        </w:rPr>
        <w:drawing>
          <wp:inline distT="0" distB="0" distL="0" distR="0" wp14:anchorId="4CE8B60D" wp14:editId="12BDC9F7">
            <wp:extent cx="5486400" cy="2147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E384" w14:textId="77777777" w:rsidR="00DB4ADC" w:rsidRDefault="00DB4ADC" w:rsidP="00DB4ADC">
      <w:pPr>
        <w:ind w:left="475"/>
      </w:pPr>
    </w:p>
    <w:p w14:paraId="0FF6AF17" w14:textId="77777777" w:rsidR="00DB4ADC" w:rsidRDefault="00DB4ADC" w:rsidP="00DB4ADC">
      <w:pPr>
        <w:ind w:left="475"/>
      </w:pPr>
    </w:p>
    <w:p w14:paraId="05A7B217" w14:textId="77777777" w:rsidR="00DB4ADC" w:rsidRDefault="00DB4ADC" w:rsidP="00DB4ADC">
      <w:pPr>
        <w:ind w:left="475"/>
      </w:pPr>
    </w:p>
    <w:p w14:paraId="0D67E0B2" w14:textId="77777777" w:rsidR="00DB4ADC" w:rsidRDefault="00DB4ADC" w:rsidP="00DB4ADC">
      <w:pPr>
        <w:ind w:left="475"/>
      </w:pPr>
    </w:p>
    <w:p w14:paraId="6523B2F3" w14:textId="77777777" w:rsidR="00DB4ADC" w:rsidRDefault="00DB4ADC" w:rsidP="00DB4ADC">
      <w:pPr>
        <w:ind w:left="475"/>
      </w:pPr>
    </w:p>
    <w:p w14:paraId="25950D83" w14:textId="77777777" w:rsidR="00DB4ADC" w:rsidRPr="00DB4ADC" w:rsidRDefault="00DB4ADC" w:rsidP="00DB4ADC">
      <w:pPr>
        <w:ind w:left="475"/>
      </w:pPr>
    </w:p>
    <w:p w14:paraId="5A123178" w14:textId="77777777" w:rsidR="00ED6EDC" w:rsidRDefault="009D4FE0" w:rsidP="00140A70">
      <w:pPr>
        <w:pStyle w:val="Heading2"/>
      </w:pPr>
      <w:bookmarkStart w:id="34" w:name="_Toc207768255"/>
      <w:bookmarkStart w:id="35" w:name="_Toc368912262"/>
      <w:r w:rsidRPr="003602B9">
        <w:lastRenderedPageBreak/>
        <w:t>Architectural Strategies</w:t>
      </w:r>
      <w:bookmarkStart w:id="36" w:name="_Toc207768256"/>
      <w:bookmarkEnd w:id="34"/>
      <w:bookmarkEnd w:id="35"/>
    </w:p>
    <w:p w14:paraId="62343062" w14:textId="77777777" w:rsidR="00DB4ADC" w:rsidRPr="00DB4ADC" w:rsidRDefault="00DB4ADC" w:rsidP="00DB4A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sz w:val="22"/>
        </w:rPr>
      </w:pPr>
      <w:bookmarkStart w:id="37" w:name="_Toc368912263"/>
      <w:r w:rsidRPr="00DB4ADC">
        <w:rPr>
          <w:rFonts w:ascii="Arial" w:eastAsia="Arial" w:hAnsi="Arial" w:cs="Arial"/>
          <w:sz w:val="22"/>
        </w:rPr>
        <w:t>We can follow the TOP DOWN STRATEGY in our project.</w:t>
      </w:r>
    </w:p>
    <w:p w14:paraId="0730F89F" w14:textId="77777777" w:rsidR="00DB4ADC" w:rsidRPr="00DB4ADC" w:rsidRDefault="00DB4ADC" w:rsidP="00DB4A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sz w:val="22"/>
        </w:rPr>
      </w:pPr>
      <w:r w:rsidRPr="00DB4ADC">
        <w:rPr>
          <w:rFonts w:ascii="Arial" w:eastAsia="Arial" w:hAnsi="Arial" w:cs="Arial"/>
          <w:sz w:val="22"/>
        </w:rPr>
        <w:t>The top down strategy uses the modular approach to develop the design of the system. It is called so because it starts from the top or the higher-level moves towards the lowest level modules.</w:t>
      </w:r>
    </w:p>
    <w:p w14:paraId="7CBE9724" w14:textId="36B946CD" w:rsidR="00DB4ADC" w:rsidRDefault="00DB4ADC" w:rsidP="00DB4A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sz w:val="22"/>
        </w:rPr>
      </w:pPr>
      <w:r w:rsidRPr="00DB4ADC">
        <w:rPr>
          <w:rFonts w:ascii="Arial" w:eastAsia="Arial" w:hAnsi="Arial" w:cs="Arial"/>
          <w:sz w:val="22"/>
        </w:rPr>
        <w:t>In this technique, the main module for developing the system is identified. The main module is divided into several small sub</w:t>
      </w:r>
      <w:r>
        <w:rPr>
          <w:rFonts w:ascii="Arial" w:eastAsia="Arial" w:hAnsi="Arial" w:cs="Arial"/>
          <w:sz w:val="22"/>
        </w:rPr>
        <w:t xml:space="preserve"> </w:t>
      </w:r>
      <w:r w:rsidRPr="00DB4ADC">
        <w:rPr>
          <w:rFonts w:ascii="Arial" w:eastAsia="Arial" w:hAnsi="Arial" w:cs="Arial"/>
          <w:sz w:val="22"/>
        </w:rPr>
        <w:t xml:space="preserve">modules based on the task performed by each module. </w:t>
      </w:r>
    </w:p>
    <w:p w14:paraId="16CBA5D6" w14:textId="1DA5C49B" w:rsidR="00A26DF0" w:rsidRPr="00A26DF0" w:rsidRDefault="00A26DF0" w:rsidP="00A26DF0">
      <w:pPr>
        <w:ind w:left="720"/>
        <w:rPr>
          <w:rFonts w:ascii="Arial" w:hAnsi="Arial" w:cs="Arial"/>
          <w:sz w:val="22"/>
        </w:rPr>
      </w:pPr>
      <w:r w:rsidRPr="00A26DF0">
        <w:rPr>
          <w:rFonts w:ascii="Arial" w:eastAsia="Arial" w:hAnsi="Arial" w:cs="Arial"/>
          <w:sz w:val="22"/>
        </w:rPr>
        <w:t xml:space="preserve">Like in our project first </w:t>
      </w:r>
      <w:r w:rsidRPr="00A26DF0">
        <w:rPr>
          <w:rFonts w:ascii="Arial" w:hAnsi="Arial" w:cs="Arial"/>
          <w:sz w:val="22"/>
        </w:rPr>
        <w:t>it will take file name through command line. It will calculate frequency of words from file. It will display words and their frequency count.</w:t>
      </w:r>
    </w:p>
    <w:p w14:paraId="6A67E848" w14:textId="7CB2BB73" w:rsidR="00A26DF0" w:rsidRPr="00DB4ADC" w:rsidRDefault="00A26DF0" w:rsidP="00A26D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</w:rPr>
      </w:pPr>
    </w:p>
    <w:p w14:paraId="3DD1B498" w14:textId="3B98AAA4" w:rsidR="00AD0765" w:rsidRDefault="00EE7A56" w:rsidP="00EE7A56">
      <w:pPr>
        <w:pStyle w:val="Heading3"/>
      </w:pPr>
      <w:r>
        <w:t xml:space="preserve">2.2.1 </w:t>
      </w:r>
      <w:r w:rsidR="009D4FE0" w:rsidRPr="003602B9">
        <w:t>Design Alternative</w:t>
      </w:r>
      <w:bookmarkStart w:id="38" w:name="_Toc207768258"/>
      <w:bookmarkEnd w:id="36"/>
      <w:bookmarkEnd w:id="37"/>
    </w:p>
    <w:p w14:paraId="64AE4B6E" w14:textId="06DC338A" w:rsidR="00A26DF0" w:rsidRPr="00A26DF0" w:rsidRDefault="00A26DF0" w:rsidP="00A26DF0">
      <w:pPr>
        <w:ind w:left="547"/>
        <w:rPr>
          <w:rFonts w:ascii="Arial" w:hAnsi="Arial" w:cs="Arial"/>
          <w:b/>
          <w:sz w:val="22"/>
        </w:rPr>
      </w:pPr>
      <w:r w:rsidRPr="00A26DF0">
        <w:rPr>
          <w:rFonts w:ascii="Arial" w:hAnsi="Arial" w:cs="Arial"/>
          <w:b/>
          <w:sz w:val="22"/>
        </w:rPr>
        <w:t>NA</w:t>
      </w:r>
    </w:p>
    <w:p w14:paraId="6560256D" w14:textId="75A96FE2" w:rsidR="00AD0765" w:rsidRDefault="00EE7A56" w:rsidP="00084456">
      <w:pPr>
        <w:pStyle w:val="Heading3"/>
      </w:pPr>
      <w:bookmarkStart w:id="39" w:name="_Toc368912264"/>
      <w:r>
        <w:t xml:space="preserve">2.2.2 </w:t>
      </w:r>
      <w:r w:rsidR="009D4FE0" w:rsidRPr="003602B9">
        <w:t>Reuse of Existing Common Services/Utilities</w:t>
      </w:r>
      <w:bookmarkStart w:id="40" w:name="_Toc207768259"/>
      <w:bookmarkEnd w:id="38"/>
      <w:bookmarkEnd w:id="39"/>
    </w:p>
    <w:p w14:paraId="3AFE752F" w14:textId="1C0EDA36" w:rsidR="00A26DF0" w:rsidRDefault="00E3477B" w:rsidP="00A26DF0">
      <w:pPr>
        <w:ind w:left="50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r w:rsidR="00745D05">
        <w:rPr>
          <w:rFonts w:ascii="Arial" w:eastAsia="Arial" w:hAnsi="Arial" w:cs="Arial"/>
        </w:rPr>
        <w:t>WFC</w:t>
      </w:r>
      <w:r w:rsidR="00A26DF0">
        <w:rPr>
          <w:rFonts w:ascii="Arial" w:eastAsia="Arial" w:hAnsi="Arial" w:cs="Arial"/>
        </w:rPr>
        <w:t xml:space="preserve"> is using existing c functions for checking data in file </w:t>
      </w:r>
      <w:r>
        <w:rPr>
          <w:rFonts w:ascii="Arial" w:eastAsia="Arial" w:hAnsi="Arial" w:cs="Arial"/>
        </w:rPr>
        <w:t xml:space="preserve">is </w:t>
      </w:r>
      <w:r w:rsidR="00A26DF0">
        <w:rPr>
          <w:rFonts w:ascii="Arial" w:eastAsia="Arial" w:hAnsi="Arial" w:cs="Arial"/>
        </w:rPr>
        <w:t>charac</w:t>
      </w:r>
      <w:r>
        <w:rPr>
          <w:rFonts w:ascii="Arial" w:eastAsia="Arial" w:hAnsi="Arial" w:cs="Arial"/>
        </w:rPr>
        <w:t xml:space="preserve">ter or </w:t>
      </w:r>
      <w:proofErr w:type="gramStart"/>
      <w:r>
        <w:rPr>
          <w:rFonts w:ascii="Arial" w:eastAsia="Arial" w:hAnsi="Arial" w:cs="Arial"/>
        </w:rPr>
        <w:t>not</w:t>
      </w:r>
      <w:r w:rsidR="00A26DF0">
        <w:rPr>
          <w:rFonts w:ascii="Arial" w:eastAsia="Arial" w:hAnsi="Arial" w:cs="Arial"/>
        </w:rPr>
        <w:t xml:space="preserve"> :</w:t>
      </w:r>
      <w:proofErr w:type="gramEnd"/>
      <w:r w:rsidR="00A26DF0">
        <w:rPr>
          <w:rFonts w:ascii="Arial" w:eastAsia="Arial" w:hAnsi="Arial" w:cs="Arial"/>
        </w:rPr>
        <w:t>-</w:t>
      </w:r>
    </w:p>
    <w:p w14:paraId="5A47431C" w14:textId="05FC1B38" w:rsidR="00A26DF0" w:rsidRDefault="00A26DF0" w:rsidP="00A26DF0">
      <w:pPr>
        <w:pStyle w:val="ListParagraph"/>
        <w:numPr>
          <w:ilvl w:val="0"/>
          <w:numId w:val="37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i</w:t>
      </w:r>
      <w:r w:rsidRPr="00A26DF0">
        <w:rPr>
          <w:rFonts w:ascii="Arial" w:hAnsi="Arial" w:cs="Arial"/>
          <w:sz w:val="22"/>
        </w:rPr>
        <w:t>salpha</w:t>
      </w:r>
      <w:proofErr w:type="spellEnd"/>
      <w:r>
        <w:rPr>
          <w:rFonts w:ascii="Arial" w:hAnsi="Arial" w:cs="Arial"/>
          <w:sz w:val="22"/>
        </w:rPr>
        <w:t>()</w:t>
      </w:r>
    </w:p>
    <w:p w14:paraId="3531DA7F" w14:textId="7DA2D4A2" w:rsidR="00A26DF0" w:rsidRPr="00A26DF0" w:rsidRDefault="00A26DF0" w:rsidP="00A26DF0">
      <w:pPr>
        <w:pStyle w:val="ListParagraph"/>
        <w:numPr>
          <w:ilvl w:val="0"/>
          <w:numId w:val="37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isdigit</w:t>
      </w:r>
      <w:proofErr w:type="spellEnd"/>
      <w:r>
        <w:rPr>
          <w:rFonts w:ascii="Arial" w:hAnsi="Arial" w:cs="Arial"/>
          <w:sz w:val="22"/>
        </w:rPr>
        <w:t>()</w:t>
      </w:r>
    </w:p>
    <w:p w14:paraId="7A4E8589" w14:textId="12F02B06" w:rsidR="00AD0765" w:rsidRDefault="00EE7A56" w:rsidP="00084456">
      <w:pPr>
        <w:pStyle w:val="Heading3"/>
      </w:pPr>
      <w:bookmarkStart w:id="41" w:name="_Toc368912265"/>
      <w:r>
        <w:t xml:space="preserve">2.2.3 </w:t>
      </w:r>
      <w:r w:rsidR="009D4FE0" w:rsidRPr="003602B9">
        <w:t>Creation of New Common Services/Utilities</w:t>
      </w:r>
      <w:bookmarkStart w:id="42" w:name="_Toc207768260"/>
      <w:bookmarkEnd w:id="40"/>
      <w:bookmarkEnd w:id="41"/>
    </w:p>
    <w:p w14:paraId="47FCE9DB" w14:textId="2BD71957" w:rsidR="00E3477B" w:rsidRPr="00E3477B" w:rsidRDefault="00E3477B" w:rsidP="00E3477B">
      <w:pPr>
        <w:widowControl w:val="0"/>
        <w:spacing w:after="120"/>
        <w:ind w:left="720"/>
        <w:jc w:val="both"/>
        <w:rPr>
          <w:rFonts w:ascii="Arial" w:eastAsia="Arial" w:hAnsi="Arial" w:cs="Arial"/>
          <w:color w:val="0000FF"/>
          <w:sz w:val="22"/>
        </w:rPr>
      </w:pPr>
      <w:bookmarkStart w:id="43" w:name="_Toc368912266"/>
      <w:r w:rsidRPr="00E3477B">
        <w:rPr>
          <w:rFonts w:ascii="Arial" w:eastAsia="Arial" w:hAnsi="Arial" w:cs="Arial"/>
          <w:sz w:val="22"/>
        </w:rPr>
        <w:t xml:space="preserve">In </w:t>
      </w:r>
      <w:r w:rsidR="00745D05">
        <w:rPr>
          <w:rFonts w:ascii="Arial" w:eastAsia="Arial" w:hAnsi="Arial" w:cs="Arial"/>
          <w:sz w:val="22"/>
        </w:rPr>
        <w:t>WFC</w:t>
      </w:r>
      <w:r w:rsidRPr="00E3477B">
        <w:rPr>
          <w:rFonts w:ascii="Arial" w:eastAsia="Arial" w:hAnsi="Arial" w:cs="Arial"/>
          <w:sz w:val="22"/>
        </w:rPr>
        <w:t xml:space="preserve"> we are creating an error </w:t>
      </w:r>
      <w:r>
        <w:rPr>
          <w:rFonts w:ascii="Arial" w:eastAsia="Arial" w:hAnsi="Arial" w:cs="Arial"/>
          <w:sz w:val="22"/>
        </w:rPr>
        <w:t xml:space="preserve">handling block </w:t>
      </w:r>
      <w:r w:rsidRPr="00E3477B">
        <w:rPr>
          <w:rFonts w:ascii="Arial" w:eastAsia="Arial" w:hAnsi="Arial" w:cs="Arial"/>
          <w:sz w:val="22"/>
        </w:rPr>
        <w:t xml:space="preserve">so that if any </w:t>
      </w:r>
      <w:r>
        <w:rPr>
          <w:rFonts w:ascii="Arial" w:eastAsia="Arial" w:hAnsi="Arial" w:cs="Arial"/>
          <w:sz w:val="22"/>
        </w:rPr>
        <w:t xml:space="preserve">given </w:t>
      </w:r>
      <w:r w:rsidRPr="00E3477B">
        <w:rPr>
          <w:rFonts w:ascii="Arial" w:eastAsia="Arial" w:hAnsi="Arial" w:cs="Arial"/>
          <w:sz w:val="22"/>
        </w:rPr>
        <w:t>file is not available the error message will be displayed.</w:t>
      </w:r>
    </w:p>
    <w:p w14:paraId="297E4E96" w14:textId="7F61D8E7" w:rsidR="00AD0765" w:rsidRDefault="00EE7A56" w:rsidP="00084456">
      <w:pPr>
        <w:pStyle w:val="Heading3"/>
      </w:pPr>
      <w:r>
        <w:t xml:space="preserve">2.2.4 </w:t>
      </w:r>
      <w:r w:rsidR="009D4FE0" w:rsidRPr="003602B9">
        <w:t>User Interface Paradigms</w:t>
      </w:r>
      <w:bookmarkStart w:id="44" w:name="_Toc207768263"/>
      <w:bookmarkEnd w:id="42"/>
      <w:bookmarkEnd w:id="43"/>
    </w:p>
    <w:p w14:paraId="29A58C55" w14:textId="707D6A3B" w:rsidR="004645B0" w:rsidRPr="004645B0" w:rsidRDefault="004645B0" w:rsidP="004645B0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User will enter file name then program will calculate frequency of wo</w:t>
      </w:r>
      <w:r w:rsidR="00084456">
        <w:rPr>
          <w:rFonts w:ascii="Arial" w:hAnsi="Arial" w:cs="Arial"/>
          <w:sz w:val="22"/>
        </w:rPr>
        <w:t>rds and it will print the count</w:t>
      </w:r>
      <w:r>
        <w:rPr>
          <w:rFonts w:ascii="Arial" w:hAnsi="Arial" w:cs="Arial"/>
          <w:sz w:val="22"/>
        </w:rPr>
        <w:t>.</w:t>
      </w:r>
    </w:p>
    <w:p w14:paraId="36A7A469" w14:textId="2E2199CD" w:rsidR="00AD0765" w:rsidRDefault="00EE7A56" w:rsidP="00084456">
      <w:pPr>
        <w:pStyle w:val="Heading3"/>
      </w:pPr>
      <w:bookmarkStart w:id="45" w:name="_Toc368912267"/>
      <w:r>
        <w:t xml:space="preserve">2.2.5 </w:t>
      </w:r>
      <w:r w:rsidR="009D4FE0" w:rsidRPr="003602B9">
        <w:t>System Interface Paradigms</w:t>
      </w:r>
      <w:bookmarkStart w:id="46" w:name="_Toc207768264"/>
      <w:bookmarkEnd w:id="44"/>
      <w:bookmarkEnd w:id="45"/>
    </w:p>
    <w:p w14:paraId="1661519F" w14:textId="2B278F3F" w:rsidR="00084456" w:rsidRPr="00084456" w:rsidRDefault="00084456" w:rsidP="00084456">
      <w:pPr>
        <w:widowControl w:val="0"/>
        <w:spacing w:after="120"/>
        <w:ind w:left="720"/>
        <w:jc w:val="both"/>
        <w:rPr>
          <w:rFonts w:ascii="Arial" w:eastAsia="Arial" w:hAnsi="Arial" w:cs="Arial"/>
          <w:sz w:val="22"/>
        </w:rPr>
      </w:pPr>
      <w:bookmarkStart w:id="47" w:name="_Toc368912268"/>
      <w:r w:rsidRPr="00084456">
        <w:rPr>
          <w:rFonts w:ascii="Arial" w:eastAsia="Arial" w:hAnsi="Arial" w:cs="Arial"/>
          <w:sz w:val="22"/>
        </w:rPr>
        <w:t xml:space="preserve">Good design creates good projects. If the system has a good interface and it satisfies user requirements, then the software can reach new heights. The </w:t>
      </w:r>
      <w:r w:rsidR="00745D05">
        <w:rPr>
          <w:rFonts w:ascii="Arial" w:eastAsia="Arial" w:hAnsi="Arial" w:cs="Arial"/>
          <w:sz w:val="22"/>
        </w:rPr>
        <w:t>WFC</w:t>
      </w:r>
      <w:r w:rsidRPr="00084456">
        <w:rPr>
          <w:rFonts w:ascii="Arial" w:eastAsia="Arial" w:hAnsi="Arial" w:cs="Arial"/>
          <w:sz w:val="22"/>
        </w:rPr>
        <w:t xml:space="preserve"> offers basic word frequency count functionality. </w:t>
      </w:r>
      <w:bookmarkStart w:id="48" w:name="_GoBack"/>
      <w:bookmarkEnd w:id="48"/>
    </w:p>
    <w:p w14:paraId="3CC835D2" w14:textId="57209B4E" w:rsidR="005E7584" w:rsidRDefault="00EE7A56" w:rsidP="00084456">
      <w:pPr>
        <w:pStyle w:val="Heading3"/>
      </w:pPr>
      <w:r>
        <w:t xml:space="preserve">2.2.6 </w:t>
      </w:r>
      <w:r w:rsidR="009D4FE0" w:rsidRPr="003602B9">
        <w:t xml:space="preserve">Error Detection </w:t>
      </w:r>
      <w:bookmarkStart w:id="49" w:name="_Toc361156523"/>
      <w:bookmarkStart w:id="50" w:name="_Toc207768265"/>
      <w:bookmarkEnd w:id="46"/>
      <w:r w:rsidR="005E7584">
        <w:t>/ Exceptional Handling</w:t>
      </w:r>
      <w:bookmarkEnd w:id="47"/>
      <w:bookmarkEnd w:id="49"/>
    </w:p>
    <w:p w14:paraId="23EE215C" w14:textId="77777777" w:rsidR="00084456" w:rsidRPr="00084456" w:rsidRDefault="00084456" w:rsidP="00084456">
      <w:pPr>
        <w:widowControl w:val="0"/>
        <w:spacing w:after="120"/>
        <w:ind w:left="720"/>
        <w:jc w:val="both"/>
        <w:rPr>
          <w:rFonts w:ascii="Arial" w:eastAsia="Arial" w:hAnsi="Arial" w:cs="Arial"/>
          <w:sz w:val="22"/>
        </w:rPr>
      </w:pPr>
      <w:bookmarkStart w:id="51" w:name="_Toc368912269"/>
      <w:r w:rsidRPr="00084456">
        <w:rPr>
          <w:rFonts w:ascii="Arial" w:eastAsia="Arial" w:hAnsi="Arial" w:cs="Arial"/>
          <w:sz w:val="22"/>
        </w:rPr>
        <w:t>These elements are the main factors for cleanliness or quality in a code:</w:t>
      </w:r>
    </w:p>
    <w:p w14:paraId="018286CA" w14:textId="106F4D0E" w:rsidR="00084456" w:rsidRPr="00084456" w:rsidRDefault="00084456" w:rsidP="00084456">
      <w:pPr>
        <w:widowControl w:val="0"/>
        <w:spacing w:after="120"/>
        <w:ind w:left="72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</w:t>
      </w:r>
      <w:r w:rsidRPr="00084456">
        <w:rPr>
          <w:rFonts w:ascii="Arial" w:eastAsia="Arial" w:hAnsi="Arial" w:cs="Arial"/>
          <w:sz w:val="22"/>
        </w:rPr>
        <w:t>aintainability: Allows us to easily find and fix new bugs, without the fear of breaking current functionality.</w:t>
      </w:r>
    </w:p>
    <w:p w14:paraId="0779A7FC" w14:textId="2629CC74" w:rsidR="00084456" w:rsidRPr="00084456" w:rsidRDefault="00084456" w:rsidP="00084456">
      <w:pPr>
        <w:widowControl w:val="0"/>
        <w:spacing w:after="120"/>
        <w:ind w:left="72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E</w:t>
      </w:r>
      <w:r w:rsidRPr="00084456">
        <w:rPr>
          <w:rFonts w:ascii="Arial" w:eastAsia="Arial" w:hAnsi="Arial" w:cs="Arial"/>
          <w:sz w:val="22"/>
        </w:rPr>
        <w:t>xtensibility: Allows us to easily add to our code base, implementing new or changed requirements without breaking existing functionality. Extensibility provides flexibility and enables a high level of reusability for our code base.</w:t>
      </w:r>
    </w:p>
    <w:p w14:paraId="612E35A7" w14:textId="775495C0" w:rsidR="00084456" w:rsidRDefault="00084456" w:rsidP="000844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</w:t>
      </w:r>
      <w:r w:rsidRPr="00084456">
        <w:rPr>
          <w:rFonts w:ascii="Arial" w:eastAsia="Arial" w:hAnsi="Arial" w:cs="Arial"/>
          <w:sz w:val="22"/>
        </w:rPr>
        <w:t>eadability: Allows us to easily read the code and discover its purpose without spending too much time digging.</w:t>
      </w:r>
    </w:p>
    <w:p w14:paraId="136E4BCC" w14:textId="77777777" w:rsidR="00084456" w:rsidRPr="00084456" w:rsidRDefault="00084456" w:rsidP="000844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sz w:val="22"/>
        </w:rPr>
      </w:pPr>
    </w:p>
    <w:p w14:paraId="2398946B" w14:textId="102BC795" w:rsidR="00AD0765" w:rsidRPr="00084456" w:rsidRDefault="00EE7A56" w:rsidP="00084456">
      <w:pPr>
        <w:pStyle w:val="Heading3"/>
      </w:pPr>
      <w:r>
        <w:lastRenderedPageBreak/>
        <w:t xml:space="preserve">2.2.7 </w:t>
      </w:r>
      <w:r w:rsidR="009D4FE0" w:rsidRPr="00084456">
        <w:t>Memory Management</w:t>
      </w:r>
      <w:bookmarkStart w:id="52" w:name="_Toc207768266"/>
      <w:bookmarkEnd w:id="50"/>
      <w:bookmarkEnd w:id="51"/>
    </w:p>
    <w:p w14:paraId="2FBFAB1A" w14:textId="77777777" w:rsidR="00084456" w:rsidRDefault="00084456" w:rsidP="00084456"/>
    <w:p w14:paraId="7D2A50CF" w14:textId="5B6B218A" w:rsidR="00084456" w:rsidRDefault="00084456" w:rsidP="00084456">
      <w:pPr>
        <w:pStyle w:val="Heading3"/>
        <w:ind w:firstLine="0"/>
        <w:rPr>
          <w:b w:val="0"/>
        </w:rPr>
      </w:pPr>
      <w:r w:rsidRPr="00084456">
        <w:rPr>
          <w:b w:val="0"/>
        </w:rPr>
        <w:t xml:space="preserve">For memory management we will use install </w:t>
      </w:r>
      <w:proofErr w:type="spellStart"/>
      <w:r w:rsidRPr="00084456">
        <w:rPr>
          <w:b w:val="0"/>
        </w:rPr>
        <w:t>valgrind</w:t>
      </w:r>
      <w:proofErr w:type="spellEnd"/>
      <w:r w:rsidRPr="00084456">
        <w:rPr>
          <w:b w:val="0"/>
        </w:rPr>
        <w:t xml:space="preserve">. </w:t>
      </w:r>
      <w:proofErr w:type="spellStart"/>
      <w:r w:rsidRPr="00084456">
        <w:rPr>
          <w:b w:val="0"/>
        </w:rPr>
        <w:t>Valgrind</w:t>
      </w:r>
      <w:proofErr w:type="spellEnd"/>
      <w:r w:rsidRPr="00084456">
        <w:rPr>
          <w:b w:val="0"/>
        </w:rPr>
        <w:t xml:space="preserve"> will analyze the program as it runs and report any errors or issues it finds, such as memory leaks or accesses to uninitialized memory.</w:t>
      </w:r>
    </w:p>
    <w:p w14:paraId="0EA85439" w14:textId="77777777" w:rsidR="00084456" w:rsidRPr="00084456" w:rsidRDefault="00084456" w:rsidP="00084456">
      <w:pPr>
        <w:pStyle w:val="ListParagraph"/>
        <w:widowControl w:val="0"/>
        <w:numPr>
          <w:ilvl w:val="0"/>
          <w:numId w:val="39"/>
        </w:numPr>
        <w:spacing w:before="300" w:line="276" w:lineRule="auto"/>
        <w:rPr>
          <w:rFonts w:ascii="Arial" w:hAnsi="Arial" w:cs="Arial"/>
          <w:sz w:val="22"/>
          <w:szCs w:val="22"/>
        </w:rPr>
      </w:pPr>
      <w:r w:rsidRPr="00084456">
        <w:rPr>
          <w:rFonts w:ascii="Arial" w:eastAsia="Roboto" w:hAnsi="Arial" w:cs="Arial"/>
          <w:sz w:val="22"/>
          <w:szCs w:val="22"/>
        </w:rPr>
        <w:t xml:space="preserve">Compile your program with debugging symbols: Make sure to compile your program with debugging symbols enabled. This will allow </w:t>
      </w:r>
      <w:proofErr w:type="spellStart"/>
      <w:r w:rsidRPr="00084456">
        <w:rPr>
          <w:rFonts w:ascii="Arial" w:eastAsia="Roboto" w:hAnsi="Arial" w:cs="Arial"/>
          <w:sz w:val="22"/>
          <w:szCs w:val="22"/>
        </w:rPr>
        <w:t>Valgrind</w:t>
      </w:r>
      <w:proofErr w:type="spellEnd"/>
      <w:r w:rsidRPr="00084456">
        <w:rPr>
          <w:rFonts w:ascii="Arial" w:eastAsia="Roboto" w:hAnsi="Arial" w:cs="Arial"/>
          <w:sz w:val="22"/>
          <w:szCs w:val="22"/>
        </w:rPr>
        <w:t xml:space="preserve"> to provide more detailed information about the errors it finds.</w:t>
      </w:r>
    </w:p>
    <w:p w14:paraId="6AB3DA75" w14:textId="77777777" w:rsidR="00084456" w:rsidRPr="00084456" w:rsidRDefault="00084456" w:rsidP="00084456">
      <w:pPr>
        <w:pStyle w:val="ListParagraph"/>
        <w:widowControl w:val="0"/>
        <w:numPr>
          <w:ilvl w:val="0"/>
          <w:numId w:val="39"/>
        </w:numPr>
        <w:spacing w:line="276" w:lineRule="auto"/>
        <w:rPr>
          <w:rFonts w:ascii="Arial" w:hAnsi="Arial" w:cs="Arial"/>
          <w:sz w:val="22"/>
          <w:szCs w:val="22"/>
        </w:rPr>
      </w:pPr>
      <w:r w:rsidRPr="00084456">
        <w:rPr>
          <w:rFonts w:ascii="Arial" w:eastAsia="Roboto" w:hAnsi="Arial" w:cs="Arial"/>
          <w:sz w:val="22"/>
          <w:szCs w:val="22"/>
        </w:rPr>
        <w:t xml:space="preserve">Run your program through </w:t>
      </w:r>
      <w:proofErr w:type="spellStart"/>
      <w:r w:rsidRPr="00084456">
        <w:rPr>
          <w:rFonts w:ascii="Arial" w:eastAsia="Roboto" w:hAnsi="Arial" w:cs="Arial"/>
          <w:sz w:val="22"/>
          <w:szCs w:val="22"/>
        </w:rPr>
        <w:t>Valgrind</w:t>
      </w:r>
      <w:proofErr w:type="spellEnd"/>
      <w:r w:rsidRPr="00084456">
        <w:rPr>
          <w:rFonts w:ascii="Arial" w:eastAsia="Roboto" w:hAnsi="Arial" w:cs="Arial"/>
          <w:sz w:val="22"/>
          <w:szCs w:val="22"/>
        </w:rPr>
        <w:t xml:space="preserve">: Use the following command to run your program through </w:t>
      </w:r>
      <w:proofErr w:type="spellStart"/>
      <w:r w:rsidRPr="00084456">
        <w:rPr>
          <w:rFonts w:ascii="Arial" w:eastAsia="Roboto" w:hAnsi="Arial" w:cs="Arial"/>
          <w:sz w:val="22"/>
          <w:szCs w:val="22"/>
        </w:rPr>
        <w:t>Valgrind</w:t>
      </w:r>
      <w:proofErr w:type="spellEnd"/>
      <w:r w:rsidRPr="00084456">
        <w:rPr>
          <w:rFonts w:ascii="Arial" w:eastAsia="Roboto" w:hAnsi="Arial" w:cs="Arial"/>
          <w:sz w:val="22"/>
          <w:szCs w:val="22"/>
        </w:rPr>
        <w:t>.</w:t>
      </w:r>
    </w:p>
    <w:p w14:paraId="10D0ACD9" w14:textId="77777777" w:rsidR="00084456" w:rsidRPr="00084456" w:rsidRDefault="00084456" w:rsidP="00084456">
      <w:pPr>
        <w:pStyle w:val="ListParagraph"/>
        <w:widowControl w:val="0"/>
        <w:numPr>
          <w:ilvl w:val="0"/>
          <w:numId w:val="39"/>
        </w:num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084456">
        <w:rPr>
          <w:rFonts w:ascii="Arial" w:eastAsia="Roboto" w:hAnsi="Arial" w:cs="Arial"/>
          <w:b/>
          <w:sz w:val="22"/>
          <w:szCs w:val="22"/>
        </w:rPr>
        <w:t>valgrind</w:t>
      </w:r>
      <w:proofErr w:type="spellEnd"/>
      <w:r w:rsidRPr="00084456">
        <w:rPr>
          <w:rFonts w:ascii="Arial" w:eastAsia="Roboto" w:hAnsi="Arial" w:cs="Arial"/>
          <w:b/>
          <w:sz w:val="22"/>
          <w:szCs w:val="22"/>
        </w:rPr>
        <w:t xml:space="preserve"> --leak-check=full ./</w:t>
      </w:r>
      <w:proofErr w:type="spellStart"/>
      <w:r w:rsidRPr="00084456">
        <w:rPr>
          <w:rFonts w:ascii="Arial" w:eastAsia="Roboto" w:hAnsi="Arial" w:cs="Arial"/>
          <w:b/>
          <w:sz w:val="22"/>
          <w:szCs w:val="22"/>
        </w:rPr>
        <w:t>myprogram</w:t>
      </w:r>
      <w:proofErr w:type="spellEnd"/>
    </w:p>
    <w:p w14:paraId="7EBB00F9" w14:textId="00C1DBF1" w:rsidR="00084456" w:rsidRPr="00084456" w:rsidRDefault="00084456" w:rsidP="00084456">
      <w:pPr>
        <w:pStyle w:val="ListParagraph"/>
        <w:rPr>
          <w:rFonts w:eastAsia="Roboto"/>
        </w:rPr>
      </w:pPr>
    </w:p>
    <w:p w14:paraId="3F73C61F" w14:textId="04359E8E" w:rsidR="00AD0765" w:rsidRDefault="00EE7A56" w:rsidP="00084456">
      <w:pPr>
        <w:pStyle w:val="Heading3"/>
      </w:pPr>
      <w:bookmarkStart w:id="53" w:name="_Toc368912270"/>
      <w:r>
        <w:t xml:space="preserve">2.2.8 </w:t>
      </w:r>
      <w:r w:rsidR="009D4FE0" w:rsidRPr="003602B9">
        <w:t>Performance</w:t>
      </w:r>
      <w:bookmarkStart w:id="54" w:name="_Toc207768267"/>
      <w:bookmarkEnd w:id="52"/>
      <w:bookmarkEnd w:id="53"/>
    </w:p>
    <w:p w14:paraId="35002EC9" w14:textId="6C79510E" w:rsidR="003572CE" w:rsidRDefault="003572CE" w:rsidP="003572CE">
      <w:pPr>
        <w:pStyle w:val="ListParagraph"/>
        <w:numPr>
          <w:ilvl w:val="0"/>
          <w:numId w:val="40"/>
        </w:numPr>
        <w:rPr>
          <w:rFonts w:ascii="Arial" w:hAnsi="Arial" w:cs="Arial"/>
          <w:sz w:val="22"/>
        </w:rPr>
      </w:pPr>
      <w:r w:rsidRPr="003572CE">
        <w:rPr>
          <w:rFonts w:ascii="Arial" w:hAnsi="Arial" w:cs="Arial"/>
          <w:sz w:val="22"/>
        </w:rPr>
        <w:t xml:space="preserve">When user passes file name using command </w:t>
      </w:r>
      <w:r>
        <w:rPr>
          <w:rFonts w:ascii="Arial" w:hAnsi="Arial" w:cs="Arial"/>
          <w:sz w:val="22"/>
        </w:rPr>
        <w:t>line</w:t>
      </w:r>
      <w:r w:rsidRPr="003572CE">
        <w:rPr>
          <w:rFonts w:ascii="Arial" w:hAnsi="Arial" w:cs="Arial"/>
          <w:sz w:val="22"/>
        </w:rPr>
        <w:t>, it will check file is exist or not.</w:t>
      </w:r>
    </w:p>
    <w:p w14:paraId="036702F4" w14:textId="3FC218AD" w:rsidR="003572CE" w:rsidRPr="003572CE" w:rsidRDefault="003572CE" w:rsidP="003572CE">
      <w:pPr>
        <w:pStyle w:val="ListParagraph"/>
        <w:numPr>
          <w:ilvl w:val="0"/>
          <w:numId w:val="40"/>
        </w:numPr>
        <w:rPr>
          <w:rFonts w:ascii="Arial" w:hAnsi="Arial" w:cs="Arial"/>
          <w:sz w:val="22"/>
        </w:rPr>
      </w:pPr>
      <w:r w:rsidRPr="003572CE">
        <w:rPr>
          <w:rFonts w:ascii="Arial" w:hAnsi="Arial" w:cs="Arial"/>
          <w:sz w:val="22"/>
        </w:rPr>
        <w:t xml:space="preserve">When user passes file name using command </w:t>
      </w:r>
      <w:r>
        <w:rPr>
          <w:rFonts w:ascii="Arial" w:hAnsi="Arial" w:cs="Arial"/>
          <w:sz w:val="22"/>
        </w:rPr>
        <w:t xml:space="preserve">line, it will check file is empty or </w:t>
      </w:r>
      <w:proofErr w:type="gramStart"/>
      <w:r>
        <w:rPr>
          <w:rFonts w:ascii="Arial" w:hAnsi="Arial" w:cs="Arial"/>
          <w:sz w:val="22"/>
        </w:rPr>
        <w:t>not .</w:t>
      </w:r>
      <w:proofErr w:type="gramEnd"/>
    </w:p>
    <w:p w14:paraId="0D745A77" w14:textId="113677AD" w:rsidR="00AD0765" w:rsidRDefault="00EE7A56" w:rsidP="00084456">
      <w:pPr>
        <w:pStyle w:val="Heading3"/>
      </w:pPr>
      <w:bookmarkStart w:id="55" w:name="_Toc368912271"/>
      <w:r>
        <w:t xml:space="preserve">2.2.9 </w:t>
      </w:r>
      <w:r w:rsidR="009D4FE0" w:rsidRPr="003602B9">
        <w:t>Security</w:t>
      </w:r>
      <w:bookmarkStart w:id="56" w:name="_Toc207768271"/>
      <w:bookmarkEnd w:id="54"/>
      <w:bookmarkEnd w:id="55"/>
    </w:p>
    <w:p w14:paraId="449115E8" w14:textId="77777777" w:rsidR="003572CE" w:rsidRPr="003572CE" w:rsidRDefault="003572CE" w:rsidP="003572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sz w:val="22"/>
        </w:rPr>
      </w:pPr>
      <w:bookmarkStart w:id="57" w:name="_Toc368912272"/>
      <w:r w:rsidRPr="003572CE">
        <w:rPr>
          <w:rFonts w:ascii="Arial" w:eastAsia="Roboto" w:hAnsi="Arial" w:cs="Arial"/>
          <w:sz w:val="22"/>
          <w:highlight w:val="white"/>
        </w:rPr>
        <w:t>A File Security System is a console application that can be used to prevent unauthorized access to a file.</w:t>
      </w:r>
    </w:p>
    <w:p w14:paraId="1D949CE4" w14:textId="2F796550" w:rsidR="00AD0765" w:rsidRDefault="00EE7A56" w:rsidP="00084456">
      <w:pPr>
        <w:pStyle w:val="Heading3"/>
      </w:pPr>
      <w:r>
        <w:t xml:space="preserve">2.2.10 </w:t>
      </w:r>
      <w:r w:rsidR="009D4FE0" w:rsidRPr="00272E71">
        <w:t>Concurrency and Synchronization</w:t>
      </w:r>
      <w:bookmarkStart w:id="58" w:name="_Toc207768272"/>
      <w:bookmarkEnd w:id="56"/>
      <w:bookmarkEnd w:id="57"/>
    </w:p>
    <w:p w14:paraId="57D5804E" w14:textId="193E75AE" w:rsidR="00A0226A" w:rsidRPr="00A0226A" w:rsidRDefault="00A0226A" w:rsidP="00A0226A">
      <w:pPr>
        <w:rPr>
          <w:b/>
        </w:rPr>
      </w:pPr>
      <w:r>
        <w:tab/>
      </w:r>
      <w:r w:rsidRPr="00A0226A">
        <w:rPr>
          <w:b/>
          <w:sz w:val="22"/>
        </w:rPr>
        <w:t>NA</w:t>
      </w:r>
    </w:p>
    <w:p w14:paraId="44CB258F" w14:textId="41F0387A" w:rsidR="00AD0765" w:rsidRDefault="00EE7A56" w:rsidP="00084456">
      <w:pPr>
        <w:pStyle w:val="Heading3"/>
      </w:pPr>
      <w:bookmarkStart w:id="59" w:name="_Toc368912273"/>
      <w:r>
        <w:t xml:space="preserve">2.2.11 </w:t>
      </w:r>
      <w:r w:rsidR="009D4FE0" w:rsidRPr="003602B9">
        <w:t>Housekeeping and Maintenanc</w:t>
      </w:r>
      <w:bookmarkStart w:id="60" w:name="_Toc207768273"/>
      <w:bookmarkEnd w:id="58"/>
      <w:r w:rsidR="00AD0765">
        <w:t>e</w:t>
      </w:r>
      <w:bookmarkEnd w:id="59"/>
    </w:p>
    <w:p w14:paraId="7E4E6DA3" w14:textId="6AE1A956" w:rsidR="004F6E72" w:rsidRDefault="004F6E72" w:rsidP="004F6E72">
      <w:pPr>
        <w:rPr>
          <w:rFonts w:ascii="Arial" w:hAnsi="Arial" w:cs="Arial"/>
          <w:b/>
          <w:sz w:val="22"/>
        </w:rPr>
      </w:pPr>
      <w:r>
        <w:tab/>
      </w:r>
      <w:r w:rsidRPr="004F6E72">
        <w:rPr>
          <w:rFonts w:ascii="Arial" w:hAnsi="Arial" w:cs="Arial"/>
          <w:b/>
          <w:sz w:val="22"/>
        </w:rPr>
        <w:t>NA</w:t>
      </w:r>
    </w:p>
    <w:p w14:paraId="7C313F40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7821641D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340AA193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16E553C1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76CAD44C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5E3F68DC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41A6A680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314E4987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23678F65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56F4D6E1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09E450A1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16F5F0A1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741D168B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1AF6CC55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090999D8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505FB973" w14:textId="77777777" w:rsidR="00EE7A56" w:rsidRDefault="00EE7A56" w:rsidP="004F6E72">
      <w:pPr>
        <w:rPr>
          <w:rFonts w:ascii="Arial" w:hAnsi="Arial" w:cs="Arial"/>
          <w:b/>
          <w:sz w:val="22"/>
        </w:rPr>
      </w:pPr>
    </w:p>
    <w:p w14:paraId="035A63A5" w14:textId="77777777" w:rsidR="00EE7A56" w:rsidRPr="004F6E72" w:rsidRDefault="00EE7A56" w:rsidP="004F6E72">
      <w:pPr>
        <w:rPr>
          <w:rFonts w:ascii="Arial" w:hAnsi="Arial" w:cs="Arial"/>
          <w:b/>
        </w:rPr>
      </w:pPr>
    </w:p>
    <w:p w14:paraId="27921CB1" w14:textId="02203C67" w:rsidR="00D10D5F" w:rsidRDefault="00D10D5F" w:rsidP="00EE7A56">
      <w:pPr>
        <w:pStyle w:val="Heading1"/>
        <w:numPr>
          <w:ilvl w:val="0"/>
          <w:numId w:val="4"/>
        </w:numPr>
      </w:pPr>
      <w:bookmarkStart w:id="61" w:name="_Toc207768275"/>
      <w:bookmarkStart w:id="62" w:name="_Toc368912274"/>
      <w:bookmarkEnd w:id="60"/>
      <w:r w:rsidRPr="003602B9">
        <w:lastRenderedPageBreak/>
        <w:t>System Architecture</w:t>
      </w:r>
      <w:bookmarkStart w:id="63" w:name="_Toc207768276"/>
      <w:bookmarkEnd w:id="61"/>
      <w:bookmarkEnd w:id="62"/>
    </w:p>
    <w:p w14:paraId="1B272D26" w14:textId="77777777" w:rsidR="003572CE" w:rsidRPr="003572CE" w:rsidRDefault="003572CE" w:rsidP="003572CE">
      <w:pPr>
        <w:pStyle w:val="BodyText"/>
      </w:pPr>
    </w:p>
    <w:p w14:paraId="12E7E803" w14:textId="77777777" w:rsidR="00D10D5F" w:rsidRDefault="00D10D5F" w:rsidP="00D10D5F">
      <w:pPr>
        <w:pStyle w:val="Heading2"/>
      </w:pPr>
      <w:bookmarkStart w:id="64" w:name="_Toc368912275"/>
      <w:r w:rsidRPr="003602B9">
        <w:t>System Architecture Diagram.</w:t>
      </w:r>
      <w:r>
        <w:t xml:space="preserve"> </w:t>
      </w:r>
      <w:r w:rsidRPr="003602B9">
        <w:t>(Not Necessary)</w:t>
      </w:r>
      <w:bookmarkStart w:id="65" w:name="_Toc207768278"/>
      <w:bookmarkEnd w:id="63"/>
      <w:bookmarkEnd w:id="64"/>
    </w:p>
    <w:p w14:paraId="65BC7CBA" w14:textId="2370560D" w:rsidR="00D00827" w:rsidRPr="00D00827" w:rsidRDefault="00D00827" w:rsidP="00D00827">
      <w:pPr>
        <w:pStyle w:val="InfoBlue"/>
        <w:jc w:val="both"/>
        <w:rPr>
          <w:rFonts w:ascii="Arial" w:hAnsi="Arial" w:cs="Arial"/>
        </w:rPr>
      </w:pPr>
      <w:r w:rsidRPr="00D00827">
        <w:rPr>
          <w:rFonts w:ascii="Arial" w:hAnsi="Arial" w:cs="Arial"/>
        </w:rPr>
        <w:t xml:space="preserve"> </w:t>
      </w:r>
    </w:p>
    <w:p w14:paraId="0B09C9E9" w14:textId="63A5B74A" w:rsidR="00D10D5F" w:rsidRDefault="00D10D5F" w:rsidP="00D10D5F">
      <w:pPr>
        <w:pStyle w:val="Heading2"/>
      </w:pPr>
      <w:bookmarkStart w:id="66" w:name="_Toc368912276"/>
      <w:r w:rsidRPr="003602B9">
        <w:t>System Use-Cases</w:t>
      </w:r>
      <w:bookmarkStart w:id="67" w:name="_Toc207768279"/>
      <w:bookmarkEnd w:id="65"/>
      <w:bookmarkEnd w:id="66"/>
    </w:p>
    <w:p w14:paraId="0835D5F3" w14:textId="39066D45" w:rsidR="001D08C8" w:rsidRDefault="00097319" w:rsidP="001D08C8">
      <w:r w:rsidRPr="00097319">
        <w:rPr>
          <w:noProof/>
        </w:rPr>
        <w:drawing>
          <wp:inline distT="0" distB="0" distL="0" distR="0" wp14:anchorId="469AB91F" wp14:editId="70724E0E">
            <wp:extent cx="5486400" cy="2860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62"/>
                    <a:stretch/>
                  </pic:blipFill>
                  <pic:spPr bwMode="auto">
                    <a:xfrm>
                      <a:off x="0" y="0"/>
                      <a:ext cx="5486400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BD70E" w14:textId="017BDF65" w:rsidR="00EE7A56" w:rsidRDefault="00EE7A56" w:rsidP="00E676EB">
      <w:pPr>
        <w:pStyle w:val="Heading2"/>
        <w:numPr>
          <w:ilvl w:val="0"/>
          <w:numId w:val="0"/>
        </w:numPr>
      </w:pPr>
      <w:bookmarkStart w:id="68" w:name="_Toc368912277"/>
    </w:p>
    <w:p w14:paraId="6616E2C1" w14:textId="1EA8FBD9" w:rsidR="00D10D5F" w:rsidRDefault="00EE7A56" w:rsidP="00EE7A56">
      <w:pPr>
        <w:pStyle w:val="Heading2"/>
        <w:numPr>
          <w:ilvl w:val="0"/>
          <w:numId w:val="0"/>
        </w:numPr>
      </w:pPr>
      <w:r>
        <w:t xml:space="preserve">3.3. </w:t>
      </w:r>
      <w:proofErr w:type="gramStart"/>
      <w:r w:rsidR="00D10D5F" w:rsidRPr="003602B9">
        <w:t xml:space="preserve">Subsystem </w:t>
      </w:r>
      <w:r>
        <w:t xml:space="preserve"> </w:t>
      </w:r>
      <w:r w:rsidR="00D10D5F" w:rsidRPr="003602B9">
        <w:t>Architecture</w:t>
      </w:r>
      <w:bookmarkStart w:id="69" w:name="_Toc207768280"/>
      <w:bookmarkEnd w:id="67"/>
      <w:bookmarkEnd w:id="68"/>
      <w:proofErr w:type="gramEnd"/>
    </w:p>
    <w:p w14:paraId="0D535A98" w14:textId="77777777" w:rsidR="00E676EB" w:rsidRDefault="00E676EB" w:rsidP="00E676EB"/>
    <w:p w14:paraId="76B7998F" w14:textId="77777777" w:rsidR="00E676EB" w:rsidRDefault="00E676EB" w:rsidP="00E676EB"/>
    <w:p w14:paraId="255FF42D" w14:textId="7A5D9566" w:rsidR="00E676EB" w:rsidRDefault="00E676EB" w:rsidP="00D94D9E">
      <w:r>
        <w:t xml:space="preserve">3.3.1 </w:t>
      </w:r>
      <w:r w:rsidRPr="00E676EB">
        <w:rPr>
          <w:rFonts w:ascii="Arial" w:hAnsi="Arial" w:cs="Arial"/>
          <w:sz w:val="22"/>
        </w:rPr>
        <w:t xml:space="preserve">Thread creation </w:t>
      </w:r>
      <w:r>
        <w:t xml:space="preserve"> </w:t>
      </w:r>
    </w:p>
    <w:p w14:paraId="733951FA" w14:textId="02B8220A" w:rsidR="00D94D9E" w:rsidRDefault="00D94D9E" w:rsidP="00D94D9E">
      <w:r w:rsidRPr="00D94D9E">
        <w:rPr>
          <w:noProof/>
        </w:rPr>
        <w:drawing>
          <wp:inline distT="0" distB="0" distL="0" distR="0" wp14:anchorId="6CFE8B4F" wp14:editId="7C333FF2">
            <wp:extent cx="4563112" cy="268642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179F" w14:textId="34A4E4F3" w:rsidR="00E676EB" w:rsidRDefault="00E676EB" w:rsidP="00E676EB"/>
    <w:p w14:paraId="0FC20E39" w14:textId="1F9FA2FE" w:rsidR="00E676EB" w:rsidRDefault="00461B5B" w:rsidP="00E676EB">
      <w:r>
        <w:t xml:space="preserve">3.3.2 </w:t>
      </w:r>
      <w:r w:rsidRPr="00461B5B">
        <w:rPr>
          <w:rFonts w:ascii="Arial" w:hAnsi="Arial" w:cs="Arial"/>
          <w:sz w:val="22"/>
        </w:rPr>
        <w:t xml:space="preserve">Count frequency </w:t>
      </w:r>
    </w:p>
    <w:p w14:paraId="7FC75FEF" w14:textId="77777777" w:rsidR="00B223B1" w:rsidRDefault="00B223B1" w:rsidP="00E676EB"/>
    <w:p w14:paraId="415C719D" w14:textId="77777777" w:rsidR="00461B5B" w:rsidRDefault="00461B5B" w:rsidP="00461B5B"/>
    <w:p w14:paraId="373823D7" w14:textId="6BA08DD3" w:rsidR="00B223B1" w:rsidRDefault="00D94D9E" w:rsidP="00E676EB">
      <w:r w:rsidRPr="00D94D9E">
        <w:rPr>
          <w:noProof/>
        </w:rPr>
        <w:drawing>
          <wp:inline distT="0" distB="0" distL="0" distR="0" wp14:anchorId="096DD503" wp14:editId="7D26FDAB">
            <wp:extent cx="5486400" cy="39960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47FA" w14:textId="77777777" w:rsidR="00B223B1" w:rsidRDefault="00B223B1" w:rsidP="00E676EB"/>
    <w:p w14:paraId="16F406FB" w14:textId="77777777" w:rsidR="00B223B1" w:rsidRPr="00E676EB" w:rsidRDefault="00B223B1" w:rsidP="00E676EB"/>
    <w:p w14:paraId="10B6819A" w14:textId="7DE44D99" w:rsidR="00D10D5F" w:rsidRDefault="00D10D5F" w:rsidP="002234A8">
      <w:pPr>
        <w:pStyle w:val="Heading2"/>
        <w:numPr>
          <w:ilvl w:val="1"/>
          <w:numId w:val="41"/>
        </w:numPr>
      </w:pPr>
      <w:bookmarkStart w:id="70" w:name="_Toc368912278"/>
      <w:r w:rsidRPr="003602B9">
        <w:t>System Interfaces</w:t>
      </w:r>
      <w:bookmarkStart w:id="71" w:name="_Toc207768281"/>
      <w:bookmarkEnd w:id="69"/>
      <w:bookmarkEnd w:id="70"/>
    </w:p>
    <w:p w14:paraId="089CF1A3" w14:textId="0A63A35C" w:rsidR="002234A8" w:rsidRPr="002234A8" w:rsidRDefault="002234A8" w:rsidP="002234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134"/>
        <w:rPr>
          <w:rFonts w:ascii="Arial" w:eastAsia="Arial" w:hAnsi="Arial" w:cs="Arial"/>
          <w:sz w:val="22"/>
        </w:rPr>
      </w:pPr>
      <w:bookmarkStart w:id="72" w:name="_Toc368912279"/>
      <w:r w:rsidRPr="002234A8">
        <w:rPr>
          <w:rFonts w:ascii="Arial" w:eastAsia="Arial" w:hAnsi="Arial" w:cs="Arial"/>
          <w:sz w:val="22"/>
        </w:rPr>
        <w:t xml:space="preserve">The user interface is responsible for all the interactions with the </w:t>
      </w:r>
      <w:proofErr w:type="gramStart"/>
      <w:r w:rsidRPr="002234A8">
        <w:rPr>
          <w:rFonts w:ascii="Arial" w:eastAsia="Arial" w:hAnsi="Arial" w:cs="Arial"/>
          <w:sz w:val="22"/>
        </w:rPr>
        <w:t>users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 w:rsidRPr="002234A8">
        <w:rPr>
          <w:rFonts w:ascii="Arial" w:eastAsia="Arial" w:hAnsi="Arial" w:cs="Arial"/>
          <w:sz w:val="22"/>
        </w:rPr>
        <w:t>.User</w:t>
      </w:r>
    </w:p>
    <w:p w14:paraId="07EEA84D" w14:textId="6B75C0A2" w:rsidR="002234A8" w:rsidRPr="002234A8" w:rsidRDefault="002234A8" w:rsidP="002234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134"/>
        <w:rPr>
          <w:rFonts w:ascii="Arial" w:eastAsia="Arial" w:hAnsi="Arial" w:cs="Arial"/>
          <w:sz w:val="22"/>
        </w:rPr>
      </w:pPr>
      <w:proofErr w:type="gramStart"/>
      <w:r w:rsidRPr="002234A8">
        <w:rPr>
          <w:rFonts w:ascii="Arial" w:eastAsia="Arial" w:hAnsi="Arial" w:cs="Arial"/>
          <w:sz w:val="22"/>
        </w:rPr>
        <w:t>interface</w:t>
      </w:r>
      <w:proofErr w:type="gramEnd"/>
      <w:r w:rsidRPr="002234A8">
        <w:rPr>
          <w:rFonts w:ascii="Arial" w:eastAsia="Arial" w:hAnsi="Arial" w:cs="Arial"/>
          <w:sz w:val="22"/>
        </w:rPr>
        <w:t xml:space="preserve"> always effects the user mind because how easy and how functional</w:t>
      </w:r>
    </w:p>
    <w:p w14:paraId="69BB3A48" w14:textId="1F6BECAE" w:rsidR="002234A8" w:rsidRPr="002234A8" w:rsidRDefault="002234A8" w:rsidP="002234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134"/>
        <w:rPr>
          <w:rFonts w:ascii="Arial" w:eastAsia="Arial" w:hAnsi="Arial" w:cs="Arial"/>
          <w:sz w:val="22"/>
        </w:rPr>
      </w:pPr>
      <w:proofErr w:type="gramStart"/>
      <w:r w:rsidRPr="002234A8">
        <w:rPr>
          <w:rFonts w:ascii="Arial" w:eastAsia="Arial" w:hAnsi="Arial" w:cs="Arial"/>
          <w:sz w:val="22"/>
        </w:rPr>
        <w:t>the</w:t>
      </w:r>
      <w:proofErr w:type="gramEnd"/>
      <w:r w:rsidRPr="002234A8">
        <w:rPr>
          <w:rFonts w:ascii="Arial" w:eastAsia="Arial" w:hAnsi="Arial" w:cs="Arial"/>
          <w:sz w:val="22"/>
        </w:rPr>
        <w:t xml:space="preserve"> project is depends on the user point of view.</w:t>
      </w:r>
    </w:p>
    <w:p w14:paraId="62D54D67" w14:textId="777CBBE8" w:rsidR="00D10D5F" w:rsidRDefault="00D10D5F" w:rsidP="00EE7A56">
      <w:pPr>
        <w:pStyle w:val="Heading3"/>
        <w:numPr>
          <w:ilvl w:val="2"/>
          <w:numId w:val="41"/>
        </w:numPr>
      </w:pPr>
      <w:r w:rsidRPr="003602B9">
        <w:t>Internal Interfaces</w:t>
      </w:r>
      <w:bookmarkStart w:id="73" w:name="_Toc207768282"/>
      <w:bookmarkEnd w:id="71"/>
      <w:bookmarkEnd w:id="72"/>
    </w:p>
    <w:p w14:paraId="4820B851" w14:textId="77777777" w:rsidR="002234A8" w:rsidRPr="002234A8" w:rsidRDefault="002234A8" w:rsidP="002234A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</w:rPr>
      </w:pPr>
      <w:r w:rsidRPr="002234A8">
        <w:rPr>
          <w:rFonts w:ascii="Arial" w:eastAsia="Arial" w:hAnsi="Arial" w:cs="Arial"/>
          <w:sz w:val="22"/>
        </w:rPr>
        <w:t>As an Internal Interface we are using Ubuntu Linux distribution. It is an operating system that is made up of a collection of software based on Linux kernel or you can say distribution contains the Linux kernel and supporting libraries and software.</w:t>
      </w:r>
    </w:p>
    <w:p w14:paraId="36AE7164" w14:textId="77777777" w:rsidR="002234A8" w:rsidRDefault="002234A8" w:rsidP="002234A8">
      <w:pPr>
        <w:ind w:left="504"/>
      </w:pPr>
    </w:p>
    <w:p w14:paraId="76E3FD67" w14:textId="77777777" w:rsidR="004A2026" w:rsidRDefault="004A2026" w:rsidP="002234A8">
      <w:pPr>
        <w:ind w:left="504"/>
      </w:pPr>
    </w:p>
    <w:p w14:paraId="53F9759A" w14:textId="77777777" w:rsidR="004A2026" w:rsidRDefault="004A2026" w:rsidP="002234A8">
      <w:pPr>
        <w:ind w:left="504"/>
      </w:pPr>
    </w:p>
    <w:p w14:paraId="242171EF" w14:textId="77777777" w:rsidR="004A2026" w:rsidRPr="002234A8" w:rsidRDefault="004A2026" w:rsidP="002234A8">
      <w:pPr>
        <w:ind w:left="504"/>
      </w:pPr>
    </w:p>
    <w:p w14:paraId="31E0FD79" w14:textId="170B684A" w:rsidR="00D10D5F" w:rsidRDefault="00D10D5F" w:rsidP="00EE7A56">
      <w:pPr>
        <w:pStyle w:val="Heading3"/>
        <w:numPr>
          <w:ilvl w:val="2"/>
          <w:numId w:val="41"/>
        </w:numPr>
      </w:pPr>
      <w:bookmarkStart w:id="74" w:name="_Toc368912280"/>
      <w:r>
        <w:lastRenderedPageBreak/>
        <w:t>External</w:t>
      </w:r>
      <w:r w:rsidRPr="003602B9">
        <w:t xml:space="preserve"> Interfaces</w:t>
      </w:r>
      <w:bookmarkStart w:id="75" w:name="_Toc207768283"/>
      <w:bookmarkEnd w:id="73"/>
      <w:bookmarkEnd w:id="74"/>
    </w:p>
    <w:p w14:paraId="6DC243E7" w14:textId="242CA765" w:rsidR="002234A8" w:rsidRDefault="002234A8" w:rsidP="002234A8">
      <w:pPr>
        <w:ind w:left="403" w:firstLine="317"/>
        <w:rPr>
          <w:rFonts w:ascii="Arial" w:hAnsi="Arial" w:cs="Arial"/>
          <w:sz w:val="22"/>
        </w:rPr>
      </w:pPr>
    </w:p>
    <w:p w14:paraId="0F634D1A" w14:textId="36F9A2B5" w:rsidR="004A2026" w:rsidRDefault="004A2026" w:rsidP="002234A8">
      <w:pPr>
        <w:ind w:left="403" w:firstLine="317"/>
        <w:rPr>
          <w:rFonts w:ascii="Arial" w:hAnsi="Arial" w:cs="Arial"/>
          <w:sz w:val="22"/>
        </w:rPr>
      </w:pPr>
    </w:p>
    <w:p w14:paraId="6F91960A" w14:textId="1DD57698" w:rsidR="004A2026" w:rsidRDefault="004A2026" w:rsidP="004A2026">
      <w:pPr>
        <w:ind w:left="1843" w:firstLine="317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DD606" wp14:editId="18CBAF2F">
                <wp:simplePos x="0" y="0"/>
                <wp:positionH relativeFrom="column">
                  <wp:posOffset>561975</wp:posOffset>
                </wp:positionH>
                <wp:positionV relativeFrom="paragraph">
                  <wp:posOffset>1080770</wp:posOffset>
                </wp:positionV>
                <wp:extent cx="9525" cy="228600"/>
                <wp:effectExtent l="76200" t="38100" r="666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03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4.25pt;margin-top:85.1pt;width:.75pt;height:1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37E2D" wp14:editId="7A2FDA03">
                <wp:simplePos x="0" y="0"/>
                <wp:positionH relativeFrom="column">
                  <wp:posOffset>3105150</wp:posOffset>
                </wp:positionH>
                <wp:positionV relativeFrom="paragraph">
                  <wp:posOffset>394970</wp:posOffset>
                </wp:positionV>
                <wp:extent cx="1428750" cy="7143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BFBAB" w14:textId="047ECCAF" w:rsidR="004A2026" w:rsidRDefault="00745D05" w:rsidP="004A2026">
                            <w:pPr>
                              <w:jc w:val="center"/>
                            </w:pPr>
                            <w:r>
                              <w:t>WFC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37E2D" id="Oval 4" o:spid="_x0000_s1026" style="position:absolute;left:0;text-align:left;margin-left:244.5pt;margin-top:31.1pt;width:112.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" fillcolor="white [3201]" strokecolor="black [3200]" strokeweight="2pt">
                <v:textbox>
                  <w:txbxContent>
                    <w:p w14:paraId="4BABFBAB" w14:textId="047ECCAF" w:rsidR="004A2026" w:rsidRDefault="00745D05" w:rsidP="004A2026">
                      <w:pPr>
                        <w:jc w:val="center"/>
                      </w:pPr>
                      <w:r>
                        <w:t>WFC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F37A5" wp14:editId="7984E41B">
                <wp:simplePos x="0" y="0"/>
                <wp:positionH relativeFrom="column">
                  <wp:posOffset>3724275</wp:posOffset>
                </wp:positionH>
                <wp:positionV relativeFrom="paragraph">
                  <wp:posOffset>137795</wp:posOffset>
                </wp:positionV>
                <wp:extent cx="0" cy="2667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16368" id="Straight Arrow Connector 8" o:spid="_x0000_s1026" type="#_x0000_t32" style="position:absolute;margin-left:293.25pt;margin-top:10.85pt;width:0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58526" wp14:editId="6713B147">
                <wp:simplePos x="0" y="0"/>
                <wp:positionH relativeFrom="column">
                  <wp:posOffset>561975</wp:posOffset>
                </wp:positionH>
                <wp:positionV relativeFrom="paragraph">
                  <wp:posOffset>137795</wp:posOffset>
                </wp:positionV>
                <wp:extent cx="316230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09D08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0.85pt" to="293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" strokecolor="black [3040]"/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0BF02" wp14:editId="00877156">
                <wp:simplePos x="0" y="0"/>
                <wp:positionH relativeFrom="column">
                  <wp:posOffset>561975</wp:posOffset>
                </wp:positionH>
                <wp:positionV relativeFrom="paragraph">
                  <wp:posOffset>175895</wp:posOffset>
                </wp:positionV>
                <wp:extent cx="0" cy="2857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57897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3.85pt" to="44.2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" strokecolor="black [3040]"/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32330" wp14:editId="485BB04E">
                <wp:simplePos x="0" y="0"/>
                <wp:positionH relativeFrom="margin">
                  <wp:posOffset>0</wp:posOffset>
                </wp:positionH>
                <wp:positionV relativeFrom="paragraph">
                  <wp:posOffset>461645</wp:posOffset>
                </wp:positionV>
                <wp:extent cx="1152525" cy="609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21CD5" w14:textId="2D277D79" w:rsidR="004A2026" w:rsidRDefault="004A2026" w:rsidP="004A2026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32330" id="Rectangle 2" o:spid="_x0000_s1027" style="position:absolute;left:0;text-align:left;margin-left:0;margin-top:36.35pt;width:90.75pt;height:4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" fillcolor="white [3201]" strokecolor="black [3200]" strokeweight="2pt">
                <v:textbox>
                  <w:txbxContent>
                    <w:p w14:paraId="13D21CD5" w14:textId="2D277D79" w:rsidR="004A2026" w:rsidRDefault="004A2026" w:rsidP="004A2026">
                      <w:pPr>
                        <w:jc w:val="center"/>
                      </w:pPr>
                      <w:r>
                        <w:t xml:space="preserve">User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1E2AA" wp14:editId="42B5827C">
                <wp:simplePos x="0" y="0"/>
                <wp:positionH relativeFrom="column">
                  <wp:posOffset>3857625</wp:posOffset>
                </wp:positionH>
                <wp:positionV relativeFrom="paragraph">
                  <wp:posOffset>1118870</wp:posOffset>
                </wp:positionV>
                <wp:extent cx="9525" cy="1809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E8F43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88.1pt" to="304.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" strokecolor="black [3040]"/>
            </w:pict>
          </mc:Fallback>
        </mc:AlternateContent>
      </w:r>
      <w:r>
        <w:rPr>
          <w:rFonts w:ascii="Arial" w:hAnsi="Arial" w:cs="Arial"/>
          <w:sz w:val="22"/>
        </w:rPr>
        <w:t xml:space="preserve">            Files </w:t>
      </w:r>
    </w:p>
    <w:p w14:paraId="3F35F54B" w14:textId="77777777" w:rsidR="004A2026" w:rsidRDefault="004A2026" w:rsidP="002234A8">
      <w:pPr>
        <w:ind w:left="403" w:firstLine="317"/>
        <w:rPr>
          <w:rFonts w:ascii="Arial" w:hAnsi="Arial" w:cs="Arial"/>
          <w:sz w:val="22"/>
        </w:rPr>
      </w:pPr>
    </w:p>
    <w:p w14:paraId="14101B3C" w14:textId="77777777" w:rsidR="004A2026" w:rsidRDefault="004A2026" w:rsidP="002234A8">
      <w:pPr>
        <w:ind w:left="403" w:firstLine="317"/>
        <w:rPr>
          <w:rFonts w:ascii="Arial" w:hAnsi="Arial" w:cs="Arial"/>
          <w:sz w:val="22"/>
        </w:rPr>
      </w:pPr>
    </w:p>
    <w:p w14:paraId="48F1903B" w14:textId="77777777" w:rsidR="004A2026" w:rsidRDefault="004A2026" w:rsidP="002234A8">
      <w:pPr>
        <w:ind w:left="403" w:firstLine="317"/>
        <w:rPr>
          <w:rFonts w:ascii="Arial" w:hAnsi="Arial" w:cs="Arial"/>
          <w:sz w:val="22"/>
        </w:rPr>
      </w:pPr>
    </w:p>
    <w:p w14:paraId="7637138D" w14:textId="7B5A6E3D" w:rsidR="004A2026" w:rsidRDefault="004A2026" w:rsidP="002234A8">
      <w:pPr>
        <w:ind w:left="403" w:firstLine="317"/>
        <w:rPr>
          <w:rFonts w:ascii="Arial" w:hAnsi="Arial" w:cs="Arial"/>
          <w:sz w:val="22"/>
        </w:rPr>
      </w:pPr>
    </w:p>
    <w:p w14:paraId="6AECAC79" w14:textId="72431C33" w:rsidR="004A2026" w:rsidRDefault="004A2026" w:rsidP="00DA1E9F">
      <w:pPr>
        <w:rPr>
          <w:rFonts w:ascii="Arial" w:hAnsi="Arial" w:cs="Arial"/>
          <w:sz w:val="22"/>
        </w:rPr>
      </w:pPr>
    </w:p>
    <w:p w14:paraId="14A17F38" w14:textId="742C68E7" w:rsidR="004A2026" w:rsidRDefault="004A2026" w:rsidP="00DA1E9F">
      <w:pPr>
        <w:rPr>
          <w:rFonts w:ascii="Arial" w:hAnsi="Arial" w:cs="Arial"/>
          <w:sz w:val="22"/>
        </w:rPr>
      </w:pPr>
    </w:p>
    <w:p w14:paraId="129A3222" w14:textId="3E08627E" w:rsidR="004A2026" w:rsidRDefault="004A2026" w:rsidP="00DA1E9F">
      <w:pPr>
        <w:rPr>
          <w:rFonts w:ascii="Arial" w:hAnsi="Arial" w:cs="Arial"/>
          <w:sz w:val="22"/>
        </w:rPr>
      </w:pPr>
    </w:p>
    <w:p w14:paraId="4081EAF7" w14:textId="409E2AE7" w:rsidR="004A2026" w:rsidRDefault="004A2026" w:rsidP="00DA1E9F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5DF7E" wp14:editId="184D03E4">
                <wp:simplePos x="0" y="0"/>
                <wp:positionH relativeFrom="column">
                  <wp:posOffset>561340</wp:posOffset>
                </wp:positionH>
                <wp:positionV relativeFrom="paragraph">
                  <wp:posOffset>19050</wp:posOffset>
                </wp:positionV>
                <wp:extent cx="330517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FDFF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1.5pt" to="304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" strokecolor="black [3040]"/>
            </w:pict>
          </mc:Fallback>
        </mc:AlternateContent>
      </w:r>
    </w:p>
    <w:p w14:paraId="1FB72236" w14:textId="78926BB0" w:rsidR="00B223B1" w:rsidRDefault="004A2026" w:rsidP="00DA1E9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Result</w:t>
      </w:r>
    </w:p>
    <w:p w14:paraId="243A42EC" w14:textId="77777777" w:rsidR="004A2026" w:rsidRDefault="004A2026" w:rsidP="00DA1E9F">
      <w:pPr>
        <w:rPr>
          <w:rFonts w:ascii="Arial" w:hAnsi="Arial" w:cs="Arial"/>
          <w:sz w:val="22"/>
        </w:rPr>
      </w:pPr>
    </w:p>
    <w:p w14:paraId="681382A4" w14:textId="5E796E30" w:rsidR="004A2026" w:rsidRPr="002234A8" w:rsidRDefault="004A2026" w:rsidP="00DA1E9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   0 Level DFD</w:t>
      </w:r>
    </w:p>
    <w:p w14:paraId="105AA061" w14:textId="1F03C538" w:rsidR="00B223B1" w:rsidRDefault="0045480B" w:rsidP="002B2FB8">
      <w:pPr>
        <w:pStyle w:val="Heading1"/>
        <w:numPr>
          <w:ilvl w:val="0"/>
          <w:numId w:val="41"/>
        </w:numPr>
      </w:pPr>
      <w:bookmarkStart w:id="76" w:name="_Toc207768287"/>
      <w:bookmarkStart w:id="77" w:name="_Toc368912281"/>
      <w:bookmarkEnd w:id="75"/>
      <w:r w:rsidRPr="003602B9">
        <w:t>Detailed System Design</w:t>
      </w:r>
      <w:bookmarkStart w:id="78" w:name="_Toc207768300"/>
      <w:bookmarkEnd w:id="76"/>
      <w:bookmarkEnd w:id="77"/>
    </w:p>
    <w:p w14:paraId="411F0C5A" w14:textId="4F2229DA" w:rsidR="00133994" w:rsidRPr="004931C1" w:rsidRDefault="002B2FB8" w:rsidP="00133994">
      <w:pPr>
        <w:pStyle w:val="NormalWeb"/>
        <w:spacing w:before="0" w:beforeAutospacing="0" w:after="240" w:afterAutospacing="0"/>
        <w:ind w:left="360"/>
        <w:jc w:val="both"/>
        <w:rPr>
          <w:sz w:val="20"/>
        </w:rPr>
      </w:pPr>
      <w:r w:rsidRPr="00133994">
        <w:rPr>
          <w:rFonts w:ascii="Arial" w:hAnsi="Arial" w:cs="Arial"/>
          <w:sz w:val="22"/>
        </w:rPr>
        <w:t xml:space="preserve">The </w:t>
      </w:r>
      <w:r w:rsidR="00745D05">
        <w:rPr>
          <w:rFonts w:ascii="Arial" w:hAnsi="Arial" w:cs="Arial"/>
          <w:sz w:val="22"/>
        </w:rPr>
        <w:t>WFC</w:t>
      </w:r>
      <w:r w:rsidRPr="00133994">
        <w:rPr>
          <w:rFonts w:ascii="Arial" w:hAnsi="Arial" w:cs="Arial"/>
          <w:sz w:val="22"/>
        </w:rPr>
        <w:t xml:space="preserve"> is system will count the fr</w:t>
      </w:r>
      <w:r w:rsidR="00133994" w:rsidRPr="00133994">
        <w:rPr>
          <w:rFonts w:ascii="Arial" w:hAnsi="Arial" w:cs="Arial"/>
          <w:sz w:val="22"/>
        </w:rPr>
        <w:t>equency of words in given files.</w:t>
      </w:r>
      <w:r w:rsidR="00133994">
        <w:rPr>
          <w:rFonts w:ascii="Arial" w:hAnsi="Arial" w:cs="Arial"/>
          <w:sz w:val="22"/>
        </w:rPr>
        <w:t xml:space="preserve"> </w:t>
      </w:r>
      <w:r w:rsidR="00133994"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Word Frequency Counter can help you to count the fre</w:t>
      </w:r>
      <w:r w:rsidR="00133994">
        <w:rPr>
          <w:rFonts w:ascii="Arial" w:hAnsi="Arial" w:cs="Arial"/>
          <w:color w:val="242424"/>
          <w:sz w:val="22"/>
          <w:szCs w:val="28"/>
          <w:shd w:val="clear" w:color="auto" w:fill="FFFFFF"/>
        </w:rPr>
        <w:t>quency usage of each and every </w:t>
      </w:r>
      <w:r w:rsidR="00133994"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word in a given text, helping you understand the rate of word repetition in</w:t>
      </w:r>
      <w:r w:rsidR="00133994"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 </w:t>
      </w:r>
      <w:r w:rsidR="00133994"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file.</w:t>
      </w:r>
    </w:p>
    <w:p w14:paraId="44F04750" w14:textId="6AD25563" w:rsidR="00133994" w:rsidRDefault="00133994" w:rsidP="00133994">
      <w:pPr>
        <w:pStyle w:val="NormalWeb"/>
        <w:spacing w:before="0" w:beforeAutospacing="0" w:after="240" w:afterAutospacing="0"/>
        <w:ind w:left="360"/>
        <w:jc w:val="both"/>
        <w:rPr>
          <w:rFonts w:ascii="Arial" w:hAnsi="Arial" w:cs="Arial"/>
          <w:color w:val="242424"/>
          <w:sz w:val="22"/>
          <w:szCs w:val="28"/>
          <w:shd w:val="clear" w:color="auto" w:fill="FFFFFF"/>
        </w:rPr>
      </w:pP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The scope of the project is limited to implementation of a multithreaded word frequency counter to process 2 or more input files using threads. Counter Count the frequency of every unique word but simple words li</w:t>
      </w:r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>ke or, and, for may be exclude.</w:t>
      </w:r>
    </w:p>
    <w:p w14:paraId="60E95D0D" w14:textId="5DC56723" w:rsidR="00485D89" w:rsidRPr="00133994" w:rsidRDefault="00485D89" w:rsidP="00485D89">
      <w:pPr>
        <w:pStyle w:val="NormalWeb"/>
        <w:spacing w:before="0" w:beforeAutospacing="0" w:after="240" w:afterAutospacing="0"/>
        <w:ind w:left="360"/>
        <w:jc w:val="both"/>
        <w:rPr>
          <w:rFonts w:ascii="Arial" w:hAnsi="Arial" w:cs="Arial"/>
          <w:color w:val="242424"/>
          <w:sz w:val="22"/>
          <w:szCs w:val="28"/>
          <w:shd w:val="clear" w:color="auto" w:fill="FFFFFF"/>
        </w:rPr>
      </w:pPr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After passing files through command line argument it will check file exist or not. After </w:t>
      </w:r>
      <w:proofErr w:type="gramStart"/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>opening</w:t>
      </w:r>
      <w:proofErr w:type="gramEnd"/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 file it will check file is </w:t>
      </w:r>
      <w:r w:rsidR="00EE76CF">
        <w:rPr>
          <w:rFonts w:ascii="Arial" w:hAnsi="Arial" w:cs="Arial"/>
          <w:color w:val="242424"/>
          <w:sz w:val="22"/>
          <w:szCs w:val="28"/>
          <w:shd w:val="clear" w:color="auto" w:fill="FFFFFF"/>
        </w:rPr>
        <w:t>empty or not</w:t>
      </w:r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>, if the will</w:t>
      </w:r>
      <w:r w:rsidR="004E30D9"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 be empty it will display error</w:t>
      </w:r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>.</w:t>
      </w:r>
    </w:p>
    <w:p w14:paraId="5B23A0ED" w14:textId="77777777" w:rsidR="00133994" w:rsidRPr="004931C1" w:rsidRDefault="00133994" w:rsidP="00133994">
      <w:pPr>
        <w:pStyle w:val="NormalWeb"/>
        <w:spacing w:before="0" w:beforeAutospacing="0" w:after="240" w:afterAutospacing="0"/>
        <w:ind w:left="360"/>
        <w:jc w:val="both"/>
        <w:rPr>
          <w:sz w:val="20"/>
        </w:rPr>
      </w:pP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After counting frequency of words,</w:t>
      </w:r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 </w:t>
      </w: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we will store frequency in common hash</w:t>
      </w:r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 </w:t>
      </w: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>table.</w:t>
      </w:r>
      <w:r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 </w:t>
      </w:r>
      <w:r w:rsidRPr="004931C1">
        <w:rPr>
          <w:rFonts w:ascii="Arial" w:hAnsi="Arial" w:cs="Arial"/>
          <w:color w:val="242424"/>
          <w:sz w:val="22"/>
          <w:szCs w:val="28"/>
          <w:shd w:val="clear" w:color="auto" w:fill="FFFFFF"/>
        </w:rPr>
        <w:t xml:space="preserve">Then the main thread will access the global variable and display the word-frequency data on the screen. </w:t>
      </w:r>
    </w:p>
    <w:p w14:paraId="4B8259CD" w14:textId="03D3F4A7" w:rsidR="00133994" w:rsidRPr="00133994" w:rsidRDefault="00133994" w:rsidP="002B2FB8">
      <w:pPr>
        <w:ind w:left="360"/>
        <w:rPr>
          <w:rFonts w:ascii="Arial" w:hAnsi="Arial" w:cs="Arial"/>
          <w:sz w:val="22"/>
        </w:rPr>
      </w:pPr>
    </w:p>
    <w:p w14:paraId="6EB1BF25" w14:textId="62BBFD57" w:rsidR="002B2FB8" w:rsidRPr="002B2FB8" w:rsidRDefault="002B2FB8" w:rsidP="002B2FB8">
      <w:pPr>
        <w:ind w:left="360"/>
      </w:pPr>
      <w:r>
        <w:t xml:space="preserve"> </w:t>
      </w:r>
    </w:p>
    <w:p w14:paraId="7A962BCD" w14:textId="0011007B" w:rsidR="00F304DA" w:rsidRDefault="00EE7A56" w:rsidP="00EE7A56">
      <w:pPr>
        <w:pStyle w:val="Heading2"/>
        <w:numPr>
          <w:ilvl w:val="0"/>
          <w:numId w:val="0"/>
        </w:numPr>
        <w:ind w:left="475"/>
      </w:pPr>
      <w:bookmarkStart w:id="79" w:name="_Toc368912282"/>
      <w:r>
        <w:t xml:space="preserve">4.1. </w:t>
      </w:r>
      <w:r w:rsidR="0045480B" w:rsidRPr="003602B9">
        <w:t>Key Entities</w:t>
      </w:r>
      <w:bookmarkStart w:id="80" w:name="_Toc207768301"/>
      <w:bookmarkEnd w:id="78"/>
      <w:bookmarkEnd w:id="79"/>
    </w:p>
    <w:p w14:paraId="2DA0CCD1" w14:textId="64DF7392" w:rsidR="00210FB1" w:rsidRPr="00210FB1" w:rsidRDefault="00210FB1" w:rsidP="00210FB1">
      <w:pPr>
        <w:rPr>
          <w:rFonts w:ascii="Arial" w:hAnsi="Arial" w:cs="Arial"/>
        </w:rPr>
      </w:pPr>
      <w:r>
        <w:tab/>
      </w:r>
      <w:r w:rsidRPr="00210FB1">
        <w:rPr>
          <w:rFonts w:ascii="Arial" w:hAnsi="Arial" w:cs="Arial"/>
          <w:sz w:val="22"/>
        </w:rPr>
        <w:t>NA</w:t>
      </w:r>
    </w:p>
    <w:p w14:paraId="2ABD1110" w14:textId="2FC44530" w:rsidR="00F304DA" w:rsidRDefault="0045480B" w:rsidP="00EE7A56">
      <w:pPr>
        <w:pStyle w:val="Heading2"/>
        <w:numPr>
          <w:ilvl w:val="1"/>
          <w:numId w:val="42"/>
        </w:numPr>
      </w:pPr>
      <w:bookmarkStart w:id="81" w:name="_Toc368912283"/>
      <w:r w:rsidRPr="003602B9">
        <w:t>Detailed-Level Database Design</w:t>
      </w:r>
      <w:bookmarkStart w:id="82" w:name="_Toc207768303"/>
      <w:bookmarkEnd w:id="80"/>
      <w:bookmarkEnd w:id="81"/>
    </w:p>
    <w:p w14:paraId="6C1CBAA7" w14:textId="47EE1AE7" w:rsidR="00E447C3" w:rsidRPr="00E447C3" w:rsidRDefault="00E447C3" w:rsidP="00E447C3">
      <w:pPr>
        <w:ind w:left="475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   </w:t>
      </w:r>
      <w:r w:rsidRPr="00E447C3">
        <w:rPr>
          <w:rFonts w:ascii="Arial" w:hAnsi="Arial" w:cs="Arial"/>
          <w:sz w:val="22"/>
        </w:rPr>
        <w:t>NA</w:t>
      </w:r>
    </w:p>
    <w:p w14:paraId="5AAC0A2D" w14:textId="22571045" w:rsidR="005E7584" w:rsidRDefault="00EE7A56" w:rsidP="00084456">
      <w:pPr>
        <w:pStyle w:val="Heading3"/>
      </w:pPr>
      <w:r>
        <w:t xml:space="preserve">4.2.1 </w:t>
      </w:r>
      <w:bookmarkStart w:id="83" w:name="_Toc361156525"/>
      <w:bookmarkStart w:id="84" w:name="_Toc368912284"/>
      <w:r w:rsidR="005E7584">
        <w:t>Data Mapping Information</w:t>
      </w:r>
      <w:bookmarkEnd w:id="83"/>
      <w:bookmarkEnd w:id="84"/>
    </w:p>
    <w:p w14:paraId="345AEF32" w14:textId="6474A125" w:rsidR="00E447C3" w:rsidRPr="00E447C3" w:rsidRDefault="00E447C3" w:rsidP="00E447C3">
      <w:r>
        <w:tab/>
      </w:r>
      <w:r w:rsidRPr="00E447C3">
        <w:rPr>
          <w:rFonts w:ascii="Arial" w:hAnsi="Arial" w:cs="Arial"/>
          <w:sz w:val="22"/>
        </w:rPr>
        <w:t>NA</w:t>
      </w:r>
    </w:p>
    <w:p w14:paraId="39639367" w14:textId="0117FA9E" w:rsidR="005E7584" w:rsidRDefault="00EE7A56" w:rsidP="00084456">
      <w:pPr>
        <w:pStyle w:val="Heading3"/>
      </w:pPr>
      <w:bookmarkStart w:id="85" w:name="_Toc368912285"/>
      <w:r>
        <w:t xml:space="preserve">4.2.2 </w:t>
      </w:r>
      <w:r w:rsidR="005E7584" w:rsidRPr="003602B9">
        <w:t>Data Conversion</w:t>
      </w:r>
      <w:bookmarkEnd w:id="85"/>
    </w:p>
    <w:p w14:paraId="2067469A" w14:textId="351BCBD9" w:rsidR="00E447C3" w:rsidRPr="00E447C3" w:rsidRDefault="00E447C3" w:rsidP="00E447C3">
      <w:r>
        <w:tab/>
      </w:r>
      <w:r w:rsidRPr="00E447C3">
        <w:rPr>
          <w:rFonts w:ascii="Arial" w:hAnsi="Arial" w:cs="Arial"/>
          <w:sz w:val="22"/>
        </w:rPr>
        <w:t>NA</w:t>
      </w:r>
    </w:p>
    <w:p w14:paraId="641FC5B8" w14:textId="7055CC37" w:rsidR="00F304DA" w:rsidRDefault="0045480B" w:rsidP="00EE7A56">
      <w:pPr>
        <w:pStyle w:val="Heading2"/>
        <w:numPr>
          <w:ilvl w:val="1"/>
          <w:numId w:val="42"/>
        </w:numPr>
      </w:pPr>
      <w:bookmarkStart w:id="86" w:name="_Toc368912286"/>
      <w:r w:rsidRPr="003602B9">
        <w:lastRenderedPageBreak/>
        <w:t>Archival and retention requirements</w:t>
      </w:r>
      <w:bookmarkStart w:id="87" w:name="_Toc207768304"/>
      <w:bookmarkEnd w:id="82"/>
      <w:bookmarkEnd w:id="86"/>
    </w:p>
    <w:p w14:paraId="4A546922" w14:textId="74582D0A" w:rsidR="00E447C3" w:rsidRPr="00E447C3" w:rsidRDefault="00E447C3" w:rsidP="00E447C3">
      <w:pPr>
        <w:ind w:left="475" w:firstLine="245"/>
      </w:pPr>
      <w:r w:rsidRPr="00E447C3">
        <w:rPr>
          <w:rFonts w:ascii="Arial" w:hAnsi="Arial" w:cs="Arial"/>
          <w:sz w:val="22"/>
        </w:rPr>
        <w:t>NA</w:t>
      </w:r>
    </w:p>
    <w:p w14:paraId="08DE8A9B" w14:textId="77777777" w:rsidR="004F467C" w:rsidRDefault="004F467C" w:rsidP="00EE7A56">
      <w:pPr>
        <w:pStyle w:val="Heading2"/>
        <w:numPr>
          <w:ilvl w:val="1"/>
          <w:numId w:val="42"/>
        </w:numPr>
        <w:ind w:left="475"/>
      </w:pPr>
      <w:bookmarkStart w:id="88" w:name="_Toc368912287"/>
      <w:r>
        <w:t>Disaster and Failure Recovery</w:t>
      </w:r>
      <w:bookmarkEnd w:id="88"/>
    </w:p>
    <w:p w14:paraId="5C781F11" w14:textId="1437032C" w:rsidR="002039EE" w:rsidRPr="00001243" w:rsidRDefault="00001243" w:rsidP="00001243">
      <w:pPr>
        <w:pStyle w:val="InfoBlue"/>
        <w:ind w:left="475"/>
        <w:jc w:val="both"/>
        <w:rPr>
          <w:i w:val="0"/>
          <w:color w:val="auto"/>
        </w:rPr>
      </w:pPr>
      <w:r w:rsidRPr="00001243">
        <w:rPr>
          <w:rFonts w:ascii="Arial" w:hAnsi="Arial" w:cs="Arial"/>
          <w:i w:val="0"/>
          <w:color w:val="auto"/>
          <w:sz w:val="22"/>
        </w:rPr>
        <w:t>NA</w:t>
      </w:r>
    </w:p>
    <w:p w14:paraId="074CC950" w14:textId="77777777" w:rsidR="00E120EC" w:rsidRDefault="00E120EC" w:rsidP="00EE7A56">
      <w:pPr>
        <w:pStyle w:val="Heading2"/>
        <w:numPr>
          <w:ilvl w:val="1"/>
          <w:numId w:val="42"/>
        </w:numPr>
        <w:ind w:left="475"/>
      </w:pPr>
      <w:bookmarkStart w:id="89" w:name="_Toc361156518"/>
      <w:bookmarkStart w:id="90" w:name="_Toc368912288"/>
      <w:r>
        <w:t>Business Process workflow</w:t>
      </w:r>
      <w:bookmarkEnd w:id="89"/>
      <w:bookmarkEnd w:id="90"/>
      <w:r>
        <w:t xml:space="preserve"> </w:t>
      </w:r>
    </w:p>
    <w:p w14:paraId="267E46EE" w14:textId="5573E27D" w:rsidR="00001243" w:rsidRPr="00001243" w:rsidRDefault="00001243" w:rsidP="00001243">
      <w:pPr>
        <w:ind w:left="475"/>
      </w:pPr>
      <w:r w:rsidRPr="00E447C3">
        <w:rPr>
          <w:rFonts w:ascii="Arial" w:hAnsi="Arial" w:cs="Arial"/>
          <w:sz w:val="22"/>
        </w:rPr>
        <w:t>NA</w:t>
      </w:r>
    </w:p>
    <w:p w14:paraId="00557BE5" w14:textId="77777777" w:rsidR="00E120EC" w:rsidRDefault="00E120EC" w:rsidP="00EE7A56">
      <w:pPr>
        <w:pStyle w:val="Heading2"/>
        <w:numPr>
          <w:ilvl w:val="1"/>
          <w:numId w:val="42"/>
        </w:numPr>
        <w:ind w:left="475"/>
      </w:pPr>
      <w:bookmarkStart w:id="91" w:name="_Toc361156519"/>
      <w:bookmarkStart w:id="92" w:name="_Toc368912289"/>
      <w:r>
        <w:t>Business Process Modeling and Management (as applicable)</w:t>
      </w:r>
      <w:bookmarkEnd w:id="91"/>
      <w:bookmarkEnd w:id="92"/>
    </w:p>
    <w:p w14:paraId="73314B10" w14:textId="45199A26" w:rsidR="00001243" w:rsidRPr="00001243" w:rsidRDefault="00001243" w:rsidP="00001243">
      <w:pPr>
        <w:ind w:left="475"/>
      </w:pPr>
      <w:r w:rsidRPr="00E447C3">
        <w:rPr>
          <w:rFonts w:ascii="Arial" w:hAnsi="Arial" w:cs="Arial"/>
          <w:sz w:val="22"/>
        </w:rPr>
        <w:t>NA</w:t>
      </w:r>
    </w:p>
    <w:p w14:paraId="19357F01" w14:textId="30B38CE7" w:rsidR="00E120EC" w:rsidRDefault="00E120EC" w:rsidP="00EE7A56">
      <w:pPr>
        <w:pStyle w:val="Heading2"/>
        <w:numPr>
          <w:ilvl w:val="1"/>
          <w:numId w:val="42"/>
        </w:numPr>
        <w:ind w:left="475"/>
      </w:pPr>
      <w:bookmarkStart w:id="93" w:name="_Toc361156521"/>
      <w:bookmarkStart w:id="94" w:name="_Toc368912290"/>
      <w:r>
        <w:t>Business Logic</w:t>
      </w:r>
      <w:bookmarkEnd w:id="93"/>
      <w:bookmarkEnd w:id="94"/>
    </w:p>
    <w:p w14:paraId="23A75DDF" w14:textId="66C8EB4F" w:rsidR="00001243" w:rsidRPr="00001243" w:rsidRDefault="00001243" w:rsidP="00001243">
      <w:pPr>
        <w:ind w:left="475"/>
      </w:pPr>
      <w:r w:rsidRPr="00E447C3">
        <w:rPr>
          <w:rFonts w:ascii="Arial" w:hAnsi="Arial" w:cs="Arial"/>
          <w:sz w:val="22"/>
        </w:rPr>
        <w:t>NA</w:t>
      </w:r>
    </w:p>
    <w:p w14:paraId="64CE3360" w14:textId="77777777" w:rsidR="00E120EC" w:rsidRDefault="00E120EC" w:rsidP="00EE7A56">
      <w:pPr>
        <w:pStyle w:val="Heading2"/>
        <w:numPr>
          <w:ilvl w:val="1"/>
          <w:numId w:val="42"/>
        </w:numPr>
        <w:ind w:left="475"/>
      </w:pPr>
      <w:bookmarkStart w:id="95" w:name="_Toc361156522"/>
      <w:bookmarkStart w:id="96" w:name="_Toc368912291"/>
      <w:r>
        <w:t>Variables</w:t>
      </w:r>
      <w:bookmarkEnd w:id="95"/>
      <w:bookmarkEnd w:id="96"/>
    </w:p>
    <w:p w14:paraId="17A77EA5" w14:textId="0FB243D4" w:rsidR="00001243" w:rsidRPr="00001243" w:rsidRDefault="00001243" w:rsidP="00001243">
      <w:pPr>
        <w:ind w:left="475"/>
      </w:pPr>
      <w:r w:rsidRPr="00E447C3">
        <w:rPr>
          <w:rFonts w:ascii="Arial" w:hAnsi="Arial" w:cs="Arial"/>
          <w:sz w:val="22"/>
        </w:rPr>
        <w:t>NA</w:t>
      </w:r>
    </w:p>
    <w:p w14:paraId="6FE379BC" w14:textId="77777777" w:rsidR="00E120EC" w:rsidRDefault="00E120EC" w:rsidP="00EE7A56">
      <w:pPr>
        <w:pStyle w:val="Heading2"/>
        <w:numPr>
          <w:ilvl w:val="1"/>
          <w:numId w:val="42"/>
        </w:numPr>
        <w:ind w:left="475"/>
      </w:pPr>
      <w:bookmarkStart w:id="97" w:name="_Toc361156524"/>
      <w:bookmarkStart w:id="98" w:name="_Toc368912292"/>
      <w:r>
        <w:t>Activity / Class Diagrams (as applicable)</w:t>
      </w:r>
      <w:bookmarkEnd w:id="97"/>
      <w:bookmarkEnd w:id="98"/>
    </w:p>
    <w:p w14:paraId="04C20362" w14:textId="28550A1C" w:rsidR="000C58FF" w:rsidRPr="00001243" w:rsidRDefault="00001243" w:rsidP="00001243">
      <w:pPr>
        <w:pStyle w:val="InfoBlue"/>
        <w:ind w:left="0" w:firstLine="475"/>
        <w:jc w:val="both"/>
        <w:rPr>
          <w:rFonts w:ascii="Arial" w:hAnsi="Arial" w:cs="Arial"/>
          <w:i w:val="0"/>
          <w:color w:val="auto"/>
          <w:sz w:val="22"/>
        </w:rPr>
      </w:pPr>
      <w:r w:rsidRPr="00001243">
        <w:rPr>
          <w:rFonts w:ascii="Arial" w:hAnsi="Arial" w:cs="Arial"/>
          <w:i w:val="0"/>
          <w:color w:val="auto"/>
          <w:sz w:val="22"/>
        </w:rPr>
        <w:t>NA</w:t>
      </w:r>
    </w:p>
    <w:p w14:paraId="2208713D" w14:textId="5C615E2B" w:rsidR="00193769" w:rsidRDefault="00193769" w:rsidP="00EE7A56">
      <w:pPr>
        <w:pStyle w:val="Heading2"/>
        <w:numPr>
          <w:ilvl w:val="1"/>
          <w:numId w:val="42"/>
        </w:numPr>
        <w:ind w:left="475"/>
      </w:pPr>
      <w:bookmarkStart w:id="99" w:name="_Toc368912293"/>
      <w:r>
        <w:t>Data Migration</w:t>
      </w:r>
      <w:bookmarkEnd w:id="99"/>
    </w:p>
    <w:p w14:paraId="3349E284" w14:textId="61718B3E" w:rsidR="00AD0C9D" w:rsidRPr="00AD0C9D" w:rsidRDefault="00001243" w:rsidP="00001243">
      <w:pPr>
        <w:pStyle w:val="BodyText"/>
        <w:ind w:left="475"/>
      </w:pPr>
      <w:r w:rsidRPr="00E447C3">
        <w:rPr>
          <w:rFonts w:ascii="Arial" w:hAnsi="Arial" w:cs="Arial"/>
          <w:sz w:val="22"/>
        </w:rPr>
        <w:t>NA</w:t>
      </w:r>
    </w:p>
    <w:p w14:paraId="75145B7A" w14:textId="3483BA12" w:rsidR="001E2AC5" w:rsidRDefault="00AD0C9D" w:rsidP="00084456">
      <w:pPr>
        <w:pStyle w:val="Heading3"/>
      </w:pPr>
      <w:r>
        <w:t xml:space="preserve">4.10.1 </w:t>
      </w:r>
      <w:bookmarkStart w:id="100" w:name="_Toc502732269"/>
      <w:bookmarkStart w:id="101" w:name="_Toc368912294"/>
      <w:r w:rsidR="001E2AC5">
        <w:t>Architectural Representation</w:t>
      </w:r>
      <w:bookmarkEnd w:id="100"/>
      <w:bookmarkEnd w:id="101"/>
      <w:r w:rsidR="001E2AC5">
        <w:t xml:space="preserve"> </w:t>
      </w:r>
    </w:p>
    <w:p w14:paraId="4603E52A" w14:textId="4CF3E51D" w:rsidR="00001243" w:rsidRPr="00001243" w:rsidRDefault="00001243" w:rsidP="00001243">
      <w:pPr>
        <w:rPr>
          <w:rFonts w:ascii="Arial" w:hAnsi="Arial" w:cs="Arial"/>
        </w:rPr>
      </w:pPr>
      <w:r>
        <w:tab/>
      </w:r>
      <w:r w:rsidRPr="00001243">
        <w:rPr>
          <w:rFonts w:ascii="Arial" w:hAnsi="Arial" w:cs="Arial"/>
          <w:sz w:val="22"/>
        </w:rPr>
        <w:t>NA</w:t>
      </w:r>
    </w:p>
    <w:p w14:paraId="70BABFA2" w14:textId="3C860F65" w:rsidR="001E2AC5" w:rsidRDefault="00AD0C9D" w:rsidP="00084456">
      <w:pPr>
        <w:pStyle w:val="Heading3"/>
      </w:pPr>
      <w:bookmarkStart w:id="102" w:name="_Toc502732270"/>
      <w:bookmarkStart w:id="103" w:name="_Toc368912295"/>
      <w:r>
        <w:t xml:space="preserve">4.10.2 </w:t>
      </w:r>
      <w:r w:rsidR="001E2AC5">
        <w:t>Architectural Goals and Constraints</w:t>
      </w:r>
      <w:bookmarkEnd w:id="102"/>
      <w:bookmarkEnd w:id="103"/>
      <w:r w:rsidR="001E2AC5">
        <w:t xml:space="preserve"> </w:t>
      </w:r>
    </w:p>
    <w:p w14:paraId="2D42059F" w14:textId="67085584" w:rsidR="00001243" w:rsidRPr="00001243" w:rsidRDefault="00001243" w:rsidP="00001243">
      <w:r>
        <w:tab/>
      </w:r>
      <w:r w:rsidRPr="00E447C3">
        <w:rPr>
          <w:rFonts w:ascii="Arial" w:hAnsi="Arial" w:cs="Arial"/>
          <w:sz w:val="22"/>
        </w:rPr>
        <w:t>NA</w:t>
      </w:r>
    </w:p>
    <w:p w14:paraId="5F3775E7" w14:textId="09257569" w:rsidR="001E2AC5" w:rsidRDefault="00AD0C9D" w:rsidP="00084456">
      <w:pPr>
        <w:pStyle w:val="Heading3"/>
      </w:pPr>
      <w:bookmarkStart w:id="104" w:name="_Toc502732271"/>
      <w:bookmarkStart w:id="105" w:name="_Toc368912296"/>
      <w:r>
        <w:t xml:space="preserve">4.10.3 </w:t>
      </w:r>
      <w:r w:rsidR="001E2AC5">
        <w:t>Logical View</w:t>
      </w:r>
      <w:bookmarkEnd w:id="104"/>
      <w:bookmarkEnd w:id="105"/>
      <w:r w:rsidR="001E2AC5">
        <w:t xml:space="preserve"> </w:t>
      </w:r>
    </w:p>
    <w:p w14:paraId="6DB30844" w14:textId="5F990CDE" w:rsidR="001E2AC5" w:rsidRPr="00001243" w:rsidRDefault="00001243" w:rsidP="001E2AC5">
      <w:pPr>
        <w:pStyle w:val="InfoBlue"/>
        <w:jc w:val="both"/>
        <w:rPr>
          <w:rFonts w:ascii="Arial" w:hAnsi="Arial" w:cs="Arial"/>
          <w:i w:val="0"/>
          <w:color w:val="auto"/>
        </w:rPr>
      </w:pPr>
      <w:r w:rsidRPr="00001243">
        <w:rPr>
          <w:rFonts w:ascii="Arial" w:hAnsi="Arial" w:cs="Arial"/>
          <w:i w:val="0"/>
          <w:color w:val="auto"/>
          <w:sz w:val="22"/>
        </w:rPr>
        <w:t>NA</w:t>
      </w:r>
    </w:p>
    <w:p w14:paraId="08510162" w14:textId="369172D8" w:rsidR="001E2AC5" w:rsidRDefault="00AD0C9D" w:rsidP="00084456">
      <w:pPr>
        <w:pStyle w:val="Heading3"/>
      </w:pPr>
      <w:bookmarkStart w:id="106" w:name="_Toc502732273"/>
      <w:bookmarkStart w:id="107" w:name="_Toc368912297"/>
      <w:r>
        <w:t xml:space="preserve">4.10.4 </w:t>
      </w:r>
      <w:r w:rsidR="001E2AC5">
        <w:t>Architecturally Significant Design Packages</w:t>
      </w:r>
      <w:bookmarkEnd w:id="106"/>
      <w:bookmarkEnd w:id="107"/>
    </w:p>
    <w:p w14:paraId="60C17CC7" w14:textId="2684C003" w:rsidR="00001243" w:rsidRPr="00001243" w:rsidRDefault="00001243" w:rsidP="00001243">
      <w:r>
        <w:tab/>
      </w:r>
      <w:r w:rsidRPr="00E447C3">
        <w:rPr>
          <w:rFonts w:ascii="Arial" w:hAnsi="Arial" w:cs="Arial"/>
          <w:sz w:val="22"/>
        </w:rPr>
        <w:t>NA</w:t>
      </w:r>
    </w:p>
    <w:p w14:paraId="73627113" w14:textId="69174A5D" w:rsidR="00001243" w:rsidRDefault="00AD0C9D" w:rsidP="00001243">
      <w:pPr>
        <w:pStyle w:val="Heading3"/>
      </w:pPr>
      <w:bookmarkStart w:id="108" w:name="_Toc502732274"/>
      <w:bookmarkStart w:id="109" w:name="_Toc368912298"/>
      <w:r>
        <w:t xml:space="preserve">4.10.5 </w:t>
      </w:r>
      <w:r w:rsidR="001E2AC5">
        <w:t>Data model</w:t>
      </w:r>
      <w:bookmarkEnd w:id="108"/>
      <w:bookmarkEnd w:id="109"/>
      <w:r w:rsidR="001E2AC5">
        <w:t xml:space="preserve"> </w:t>
      </w:r>
    </w:p>
    <w:p w14:paraId="4E1DCA71" w14:textId="40286187" w:rsidR="00001243" w:rsidRPr="00001243" w:rsidRDefault="00001243" w:rsidP="00001243">
      <w:r>
        <w:tab/>
      </w:r>
      <w:r w:rsidRPr="00E447C3">
        <w:rPr>
          <w:rFonts w:ascii="Arial" w:hAnsi="Arial" w:cs="Arial"/>
          <w:sz w:val="22"/>
        </w:rPr>
        <w:t>NA</w:t>
      </w:r>
    </w:p>
    <w:p w14:paraId="3FD4FEBD" w14:textId="3E74F11E" w:rsidR="001E2AC5" w:rsidRDefault="00AD0C9D" w:rsidP="00084456">
      <w:pPr>
        <w:pStyle w:val="Heading3"/>
      </w:pPr>
      <w:bookmarkStart w:id="110" w:name="_Toc368912299"/>
      <w:r>
        <w:t xml:space="preserve">4.10.2 </w:t>
      </w:r>
      <w:r w:rsidR="001E2AC5">
        <w:t>Deployment View</w:t>
      </w:r>
      <w:bookmarkEnd w:id="110"/>
    </w:p>
    <w:p w14:paraId="59488D27" w14:textId="6A853EEA" w:rsidR="00AD0C9D" w:rsidRDefault="00001243" w:rsidP="00AD0C9D">
      <w:pPr>
        <w:pStyle w:val="BodyText"/>
      </w:pPr>
      <w:r>
        <w:tab/>
      </w:r>
      <w:r w:rsidRPr="00E447C3">
        <w:rPr>
          <w:rFonts w:ascii="Arial" w:hAnsi="Arial" w:cs="Arial"/>
          <w:sz w:val="22"/>
        </w:rPr>
        <w:t>NA</w:t>
      </w:r>
    </w:p>
    <w:p w14:paraId="4F5BFDD0" w14:textId="77777777" w:rsidR="00AD0C9D" w:rsidRDefault="00AD0C9D" w:rsidP="00AD0C9D">
      <w:pPr>
        <w:pStyle w:val="BodyText"/>
      </w:pPr>
    </w:p>
    <w:p w14:paraId="1724FCF1" w14:textId="77777777" w:rsidR="00AD0C9D" w:rsidRPr="00AD0C9D" w:rsidRDefault="00AD0C9D" w:rsidP="00AD0C9D">
      <w:pPr>
        <w:pStyle w:val="BodyText"/>
      </w:pPr>
    </w:p>
    <w:p w14:paraId="72E496B9" w14:textId="390B0589" w:rsidR="00F304DA" w:rsidRDefault="00F304DA" w:rsidP="00AD0C9D">
      <w:pPr>
        <w:pStyle w:val="Heading1"/>
        <w:numPr>
          <w:ilvl w:val="0"/>
          <w:numId w:val="41"/>
        </w:numPr>
      </w:pPr>
      <w:bookmarkStart w:id="111" w:name="_Toc368912300"/>
      <w:r w:rsidRPr="003602B9">
        <w:lastRenderedPageBreak/>
        <w:t>Environment Description</w:t>
      </w:r>
      <w:bookmarkStart w:id="112" w:name="_Toc207768305"/>
      <w:bookmarkEnd w:id="87"/>
      <w:bookmarkEnd w:id="111"/>
    </w:p>
    <w:p w14:paraId="3B7802AB" w14:textId="78B70B15" w:rsidR="00001243" w:rsidRDefault="00001243" w:rsidP="00001243">
      <w:pPr>
        <w:pStyle w:val="ListParagraph"/>
        <w:ind w:left="403"/>
      </w:pPr>
      <w:r>
        <w:rPr>
          <w:rFonts w:ascii="Arial" w:eastAsia="Arial" w:hAnsi="Arial" w:cs="Arial"/>
        </w:rPr>
        <w:t xml:space="preserve"> </w:t>
      </w:r>
      <w:r w:rsidRPr="00001243">
        <w:rPr>
          <w:rFonts w:ascii="Arial" w:eastAsia="Arial" w:hAnsi="Arial" w:cs="Arial"/>
          <w:sz w:val="22"/>
        </w:rPr>
        <w:t>The complete details of the System Environment we can provide here</w:t>
      </w:r>
    </w:p>
    <w:p w14:paraId="77BCFCCA" w14:textId="77777777" w:rsidR="00001243" w:rsidRPr="00001243" w:rsidRDefault="00001243" w:rsidP="00001243">
      <w:pPr>
        <w:ind w:left="360"/>
      </w:pPr>
    </w:p>
    <w:p w14:paraId="653C9869" w14:textId="0F1352E5" w:rsidR="00F304DA" w:rsidRDefault="00AD0C9D" w:rsidP="00AD0C9D">
      <w:pPr>
        <w:pStyle w:val="Heading2"/>
        <w:numPr>
          <w:ilvl w:val="0"/>
          <w:numId w:val="0"/>
        </w:numPr>
        <w:ind w:left="475" w:hanging="43"/>
      </w:pPr>
      <w:bookmarkStart w:id="113" w:name="_Toc368912301"/>
      <w:r>
        <w:t xml:space="preserve">5.1 </w:t>
      </w:r>
      <w:r w:rsidR="00F304DA" w:rsidRPr="003602B9">
        <w:t>Time Zone Support</w:t>
      </w:r>
      <w:bookmarkStart w:id="114" w:name="_Toc207768306"/>
      <w:bookmarkEnd w:id="112"/>
      <w:bookmarkEnd w:id="113"/>
    </w:p>
    <w:p w14:paraId="74DD7704" w14:textId="79128EDD" w:rsidR="00001243" w:rsidRPr="00001243" w:rsidRDefault="00001243" w:rsidP="000012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sz w:val="22"/>
        </w:rPr>
      </w:pPr>
      <w:bookmarkStart w:id="115" w:name="_Toc368912302"/>
      <w:r w:rsidRPr="00001243">
        <w:rPr>
          <w:rFonts w:ascii="Arial" w:eastAsia="Arial" w:hAnsi="Arial" w:cs="Arial"/>
          <w:sz w:val="22"/>
        </w:rPr>
        <w:t>The number of seconds of time difference between the local time zone and Coordinated Universal Time</w:t>
      </w:r>
      <w:r w:rsidR="004E30D9">
        <w:rPr>
          <w:rFonts w:ascii="Arial" w:eastAsia="Arial" w:hAnsi="Arial" w:cs="Arial"/>
          <w:sz w:val="22"/>
        </w:rPr>
        <w:t xml:space="preserve"> </w:t>
      </w:r>
      <w:r w:rsidRPr="00001243">
        <w:rPr>
          <w:rFonts w:ascii="Arial" w:eastAsia="Arial" w:hAnsi="Arial" w:cs="Arial"/>
          <w:sz w:val="22"/>
        </w:rPr>
        <w:t>[UTC].</w:t>
      </w:r>
    </w:p>
    <w:p w14:paraId="007B2659" w14:textId="60C5162C" w:rsidR="0033685F" w:rsidRDefault="00F304DA" w:rsidP="00ED167F">
      <w:pPr>
        <w:pStyle w:val="Heading2"/>
        <w:numPr>
          <w:ilvl w:val="1"/>
          <w:numId w:val="43"/>
        </w:numPr>
      </w:pPr>
      <w:r w:rsidRPr="003602B9">
        <w:t>Language Support</w:t>
      </w:r>
      <w:bookmarkStart w:id="116" w:name="_Toc207768307"/>
      <w:bookmarkEnd w:id="114"/>
      <w:bookmarkEnd w:id="115"/>
    </w:p>
    <w:p w14:paraId="3C2B4D82" w14:textId="0345C408" w:rsidR="00ED167F" w:rsidRDefault="00ED167F" w:rsidP="00ED167F">
      <w:pPr>
        <w:pStyle w:val="ListParagraph"/>
        <w:ind w:left="792"/>
        <w:rPr>
          <w:rFonts w:ascii="Arial" w:eastAsia="Arial" w:hAnsi="Arial" w:cs="Arial"/>
          <w:sz w:val="22"/>
        </w:rPr>
      </w:pPr>
      <w:r w:rsidRPr="00ED167F">
        <w:rPr>
          <w:rFonts w:ascii="Arial" w:eastAsia="Arial" w:hAnsi="Arial" w:cs="Arial"/>
          <w:sz w:val="22"/>
        </w:rPr>
        <w:t>C language is used in this project. It was created in the 1970s by Dennis Ritchie, and remains very widely used and influential</w:t>
      </w:r>
    </w:p>
    <w:p w14:paraId="48CD2799" w14:textId="77777777" w:rsidR="00C00CA7" w:rsidRDefault="00C00CA7" w:rsidP="00ED167F">
      <w:pPr>
        <w:pStyle w:val="ListParagraph"/>
        <w:ind w:left="792"/>
        <w:rPr>
          <w:rFonts w:ascii="Arial" w:eastAsia="Arial" w:hAnsi="Arial" w:cs="Arial"/>
          <w:sz w:val="22"/>
        </w:rPr>
      </w:pPr>
    </w:p>
    <w:p w14:paraId="7843094F" w14:textId="77777777" w:rsidR="00C00CA7" w:rsidRDefault="00C00CA7" w:rsidP="00ED167F">
      <w:pPr>
        <w:pStyle w:val="ListParagraph"/>
        <w:ind w:left="792"/>
        <w:rPr>
          <w:rFonts w:ascii="Arial" w:eastAsia="Arial" w:hAnsi="Arial" w:cs="Arial"/>
          <w:sz w:val="22"/>
        </w:rPr>
      </w:pPr>
    </w:p>
    <w:p w14:paraId="3EC91FE0" w14:textId="77777777" w:rsidR="00C00CA7" w:rsidRPr="00ED167F" w:rsidRDefault="00C00CA7" w:rsidP="00ED167F">
      <w:pPr>
        <w:pStyle w:val="ListParagraph"/>
        <w:ind w:left="792"/>
        <w:rPr>
          <w:sz w:val="22"/>
        </w:rPr>
      </w:pPr>
    </w:p>
    <w:p w14:paraId="0F7AD7D0" w14:textId="6F800C4B" w:rsidR="00F304DA" w:rsidRDefault="00F304DA" w:rsidP="00AD0C9D">
      <w:pPr>
        <w:pStyle w:val="Heading2"/>
        <w:numPr>
          <w:ilvl w:val="1"/>
          <w:numId w:val="43"/>
        </w:numPr>
      </w:pPr>
      <w:bookmarkStart w:id="117" w:name="_Toc368912303"/>
      <w:r w:rsidRPr="003602B9">
        <w:t>User Desktop Requirements</w:t>
      </w:r>
      <w:bookmarkStart w:id="118" w:name="_Toc207768308"/>
      <w:bookmarkEnd w:id="116"/>
      <w:bookmarkEnd w:id="117"/>
    </w:p>
    <w:p w14:paraId="0358626E" w14:textId="77777777" w:rsidR="00ED167F" w:rsidRPr="00ED167F" w:rsidRDefault="00ED167F" w:rsidP="00ED167F">
      <w:pPr>
        <w:pStyle w:val="ListParagraph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</w:rPr>
      </w:pPr>
      <w:r w:rsidRPr="00ED167F">
        <w:rPr>
          <w:rFonts w:ascii="Arial" w:eastAsia="Arial" w:hAnsi="Arial" w:cs="Arial"/>
          <w:sz w:val="22"/>
        </w:rPr>
        <w:t>Windows: 7 or above</w:t>
      </w:r>
    </w:p>
    <w:p w14:paraId="70C4B9D9" w14:textId="11C8F9AE" w:rsidR="00ED167F" w:rsidRPr="00ED167F" w:rsidRDefault="00ED167F" w:rsidP="00ED167F">
      <w:pPr>
        <w:pStyle w:val="ListParagraph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</w:rPr>
      </w:pPr>
      <w:r w:rsidRPr="00ED167F">
        <w:rPr>
          <w:rFonts w:ascii="Arial" w:eastAsia="Arial" w:hAnsi="Arial" w:cs="Arial"/>
          <w:sz w:val="22"/>
        </w:rPr>
        <w:t>Processor : Minimum 1GHz and more</w:t>
      </w:r>
    </w:p>
    <w:p w14:paraId="461ABA42" w14:textId="5473FC30" w:rsidR="00ED167F" w:rsidRPr="00ED167F" w:rsidRDefault="00ED167F" w:rsidP="00ED167F">
      <w:pPr>
        <w:pStyle w:val="ListParagraph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</w:rPr>
      </w:pPr>
      <w:r w:rsidRPr="00ED167F">
        <w:rPr>
          <w:rFonts w:ascii="Arial" w:eastAsia="Arial" w:hAnsi="Arial" w:cs="Arial"/>
          <w:sz w:val="22"/>
        </w:rPr>
        <w:t xml:space="preserve">Hard Drive : Min. 250GB </w:t>
      </w:r>
    </w:p>
    <w:p w14:paraId="0A685CB5" w14:textId="58AB9046" w:rsidR="00ED167F" w:rsidRPr="00ED167F" w:rsidRDefault="00ED167F" w:rsidP="00ED167F">
      <w:pPr>
        <w:pStyle w:val="ListParagraph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</w:rPr>
      </w:pPr>
      <w:r w:rsidRPr="00ED167F">
        <w:rPr>
          <w:rFonts w:ascii="Arial" w:eastAsia="Arial" w:hAnsi="Arial" w:cs="Arial"/>
          <w:sz w:val="22"/>
        </w:rPr>
        <w:t>Memory (RAM</w:t>
      </w:r>
      <w:proofErr w:type="gramStart"/>
      <w:r w:rsidRPr="00ED167F">
        <w:rPr>
          <w:rFonts w:ascii="Arial" w:eastAsia="Arial" w:hAnsi="Arial" w:cs="Arial"/>
          <w:sz w:val="22"/>
        </w:rPr>
        <w:t>) :</w:t>
      </w:r>
      <w:proofErr w:type="gramEnd"/>
      <w:r w:rsidRPr="00ED167F">
        <w:rPr>
          <w:rFonts w:ascii="Arial" w:eastAsia="Arial" w:hAnsi="Arial" w:cs="Arial"/>
          <w:sz w:val="22"/>
        </w:rPr>
        <w:t xml:space="preserve"> Min.  2GB </w:t>
      </w:r>
    </w:p>
    <w:p w14:paraId="650BDDBE" w14:textId="77777777" w:rsidR="00ED167F" w:rsidRPr="00ED167F" w:rsidRDefault="00ED167F" w:rsidP="00ED167F">
      <w:pPr>
        <w:ind w:left="475"/>
      </w:pPr>
    </w:p>
    <w:p w14:paraId="3D0CDCE7" w14:textId="30987D4E" w:rsidR="00F304DA" w:rsidRDefault="00F304DA" w:rsidP="00AD0C9D">
      <w:pPr>
        <w:pStyle w:val="Heading2"/>
        <w:numPr>
          <w:ilvl w:val="1"/>
          <w:numId w:val="43"/>
        </w:numPr>
        <w:ind w:left="475"/>
      </w:pPr>
      <w:bookmarkStart w:id="119" w:name="_Toc368912304"/>
      <w:r w:rsidRPr="003602B9">
        <w:t>Server-Side Requirements</w:t>
      </w:r>
      <w:bookmarkStart w:id="120" w:name="_Toc207768309"/>
      <w:bookmarkEnd w:id="118"/>
      <w:bookmarkEnd w:id="119"/>
    </w:p>
    <w:p w14:paraId="48CAB50E" w14:textId="5335A9AC" w:rsidR="00ED167F" w:rsidRPr="00ED167F" w:rsidRDefault="00ED167F" w:rsidP="00ED167F">
      <w:pPr>
        <w:ind w:left="504"/>
        <w:rPr>
          <w:rFonts w:ascii="Arial" w:hAnsi="Arial" w:cs="Arial"/>
          <w:sz w:val="22"/>
        </w:rPr>
      </w:pPr>
      <w:r w:rsidRPr="00ED167F">
        <w:rPr>
          <w:rFonts w:ascii="Arial" w:hAnsi="Arial" w:cs="Arial"/>
          <w:sz w:val="22"/>
        </w:rPr>
        <w:t>NA</w:t>
      </w:r>
    </w:p>
    <w:p w14:paraId="190F95B8" w14:textId="63ADF0E0" w:rsidR="00F304DA" w:rsidRDefault="00AD0C9D" w:rsidP="00084456">
      <w:pPr>
        <w:pStyle w:val="Heading3"/>
      </w:pPr>
      <w:bookmarkStart w:id="121" w:name="_Toc368912305"/>
      <w:r>
        <w:t xml:space="preserve">5.4.1 </w:t>
      </w:r>
      <w:r w:rsidR="00F304DA" w:rsidRPr="003602B9">
        <w:t>Deployment Considerations</w:t>
      </w:r>
      <w:bookmarkStart w:id="122" w:name="_Toc207768310"/>
      <w:bookmarkEnd w:id="120"/>
      <w:bookmarkEnd w:id="121"/>
    </w:p>
    <w:p w14:paraId="1E5EE6BF" w14:textId="77777777" w:rsidR="00ED167F" w:rsidRPr="00ED167F" w:rsidRDefault="00ED167F" w:rsidP="00ED167F">
      <w:pPr>
        <w:ind w:left="504"/>
        <w:rPr>
          <w:rFonts w:ascii="Arial" w:hAnsi="Arial" w:cs="Arial"/>
          <w:sz w:val="22"/>
        </w:rPr>
      </w:pPr>
      <w:r>
        <w:tab/>
      </w:r>
      <w:r w:rsidRPr="00ED167F">
        <w:rPr>
          <w:rFonts w:ascii="Arial" w:hAnsi="Arial" w:cs="Arial"/>
          <w:sz w:val="22"/>
        </w:rPr>
        <w:t>NA</w:t>
      </w:r>
    </w:p>
    <w:p w14:paraId="0E4EBAB4" w14:textId="378C59D4" w:rsidR="00ED167F" w:rsidRPr="00ED167F" w:rsidRDefault="00ED167F" w:rsidP="00ED167F"/>
    <w:p w14:paraId="095F2395" w14:textId="124ACE20" w:rsidR="00C26C21" w:rsidRDefault="00AD0C9D" w:rsidP="00ED167F">
      <w:pPr>
        <w:pStyle w:val="Heading3"/>
      </w:pPr>
      <w:bookmarkStart w:id="123" w:name="_Toc368912306"/>
      <w:r>
        <w:t xml:space="preserve">5.4.2 </w:t>
      </w:r>
      <w:r w:rsidR="00F304DA" w:rsidRPr="00F304DA">
        <w:t>Application Server Disk Space</w:t>
      </w:r>
      <w:bookmarkEnd w:id="122"/>
      <w:bookmarkEnd w:id="123"/>
      <w:r w:rsidR="00F304DA" w:rsidRPr="00F304DA">
        <w:t xml:space="preserve"> </w:t>
      </w:r>
      <w:bookmarkStart w:id="124" w:name="_Toc207768311"/>
    </w:p>
    <w:p w14:paraId="5AD26D9A" w14:textId="1586014C" w:rsidR="00ED167F" w:rsidRPr="00ED167F" w:rsidRDefault="00ED167F" w:rsidP="00ED167F">
      <w:pPr>
        <w:ind w:left="504"/>
        <w:rPr>
          <w:rFonts w:ascii="Arial" w:hAnsi="Arial" w:cs="Arial"/>
          <w:sz w:val="22"/>
        </w:rPr>
      </w:pPr>
      <w:r>
        <w:tab/>
      </w:r>
      <w:r w:rsidRPr="00ED167F">
        <w:rPr>
          <w:rFonts w:ascii="Arial" w:hAnsi="Arial" w:cs="Arial"/>
          <w:sz w:val="22"/>
        </w:rPr>
        <w:t>NA</w:t>
      </w:r>
    </w:p>
    <w:p w14:paraId="21E4C1AE" w14:textId="0854DEDD" w:rsidR="00F304DA" w:rsidRDefault="00AD0C9D" w:rsidP="00084456">
      <w:pPr>
        <w:pStyle w:val="Heading3"/>
      </w:pPr>
      <w:bookmarkStart w:id="125" w:name="_Toc368912307"/>
      <w:r>
        <w:t xml:space="preserve">5.4.3 </w:t>
      </w:r>
      <w:r w:rsidR="00F304DA" w:rsidRPr="003602B9">
        <w:t>Database Server Disk Spac</w:t>
      </w:r>
      <w:bookmarkStart w:id="126" w:name="_Toc207768312"/>
      <w:bookmarkEnd w:id="124"/>
      <w:r w:rsidR="00F304DA">
        <w:t>e</w:t>
      </w:r>
      <w:bookmarkEnd w:id="125"/>
    </w:p>
    <w:p w14:paraId="2E3B12C3" w14:textId="5774FD10" w:rsidR="00ED167F" w:rsidRPr="00ED167F" w:rsidRDefault="00ED167F" w:rsidP="00ED167F">
      <w:pPr>
        <w:ind w:left="504"/>
        <w:rPr>
          <w:rFonts w:ascii="Arial" w:hAnsi="Arial" w:cs="Arial"/>
          <w:sz w:val="22"/>
        </w:rPr>
      </w:pPr>
      <w:r>
        <w:tab/>
      </w:r>
      <w:r w:rsidRPr="00ED167F">
        <w:rPr>
          <w:rFonts w:ascii="Arial" w:hAnsi="Arial" w:cs="Arial"/>
          <w:sz w:val="22"/>
        </w:rPr>
        <w:t>NA</w:t>
      </w:r>
    </w:p>
    <w:p w14:paraId="39129917" w14:textId="1B9F8E0D" w:rsidR="00F304DA" w:rsidRDefault="00AD0C9D" w:rsidP="00084456">
      <w:pPr>
        <w:pStyle w:val="Heading3"/>
      </w:pPr>
      <w:bookmarkStart w:id="127" w:name="_Toc368912308"/>
      <w:r>
        <w:t xml:space="preserve">5.4.4 </w:t>
      </w:r>
      <w:r w:rsidR="00F304DA" w:rsidRPr="003602B9">
        <w:t>Integration Requirements</w:t>
      </w:r>
      <w:bookmarkStart w:id="128" w:name="_Toc207768313"/>
      <w:bookmarkEnd w:id="126"/>
      <w:bookmarkEnd w:id="127"/>
    </w:p>
    <w:p w14:paraId="546659AA" w14:textId="5ED3D656" w:rsidR="00ED167F" w:rsidRPr="00ED167F" w:rsidRDefault="00ED167F" w:rsidP="00ED167F">
      <w:pPr>
        <w:ind w:left="504"/>
        <w:rPr>
          <w:rFonts w:ascii="Arial" w:hAnsi="Arial" w:cs="Arial"/>
          <w:sz w:val="22"/>
        </w:rPr>
      </w:pPr>
      <w:r>
        <w:tab/>
      </w:r>
      <w:r w:rsidRPr="00ED167F">
        <w:rPr>
          <w:rFonts w:ascii="Arial" w:hAnsi="Arial" w:cs="Arial"/>
          <w:sz w:val="22"/>
        </w:rPr>
        <w:t>NA</w:t>
      </w:r>
    </w:p>
    <w:p w14:paraId="0D66C65F" w14:textId="0A9A3D08" w:rsidR="00C57D33" w:rsidRDefault="00AD0C9D" w:rsidP="00084456">
      <w:pPr>
        <w:pStyle w:val="Heading3"/>
      </w:pPr>
      <w:bookmarkStart w:id="129" w:name="_Toc361155804"/>
      <w:bookmarkStart w:id="130" w:name="_Toc368912309"/>
      <w:r>
        <w:t xml:space="preserve">5.4.5 </w:t>
      </w:r>
      <w:r w:rsidR="00C57D33">
        <w:t>Jobs</w:t>
      </w:r>
      <w:bookmarkEnd w:id="129"/>
      <w:bookmarkEnd w:id="130"/>
    </w:p>
    <w:p w14:paraId="50CFA4ED" w14:textId="6CDC98A9" w:rsidR="00ED167F" w:rsidRPr="00ED167F" w:rsidRDefault="00ED167F" w:rsidP="00ED167F">
      <w:pPr>
        <w:ind w:left="504"/>
        <w:rPr>
          <w:rFonts w:ascii="Arial" w:hAnsi="Arial" w:cs="Arial"/>
          <w:sz w:val="22"/>
        </w:rPr>
      </w:pPr>
      <w:r>
        <w:tab/>
      </w:r>
      <w:r w:rsidRPr="00ED167F">
        <w:rPr>
          <w:rFonts w:ascii="Arial" w:hAnsi="Arial" w:cs="Arial"/>
          <w:sz w:val="22"/>
        </w:rPr>
        <w:t>NA</w:t>
      </w:r>
    </w:p>
    <w:p w14:paraId="16E15BB8" w14:textId="32A8C8B5" w:rsidR="00C57D33" w:rsidRDefault="00AD0C9D" w:rsidP="00084456">
      <w:pPr>
        <w:pStyle w:val="Heading3"/>
      </w:pPr>
      <w:bookmarkStart w:id="131" w:name="_Toc361155805"/>
      <w:bookmarkStart w:id="132" w:name="_Toc368912310"/>
      <w:r>
        <w:t xml:space="preserve">5.4.6. </w:t>
      </w:r>
      <w:r w:rsidR="00C57D33">
        <w:t>Network</w:t>
      </w:r>
      <w:bookmarkEnd w:id="131"/>
      <w:bookmarkEnd w:id="132"/>
      <w:r w:rsidR="00C57D33">
        <w:t xml:space="preserve"> </w:t>
      </w:r>
    </w:p>
    <w:p w14:paraId="70CD1B0B" w14:textId="0475A2D0" w:rsidR="00ED167F" w:rsidRPr="00ED167F" w:rsidRDefault="00ED167F" w:rsidP="00ED167F">
      <w:pPr>
        <w:ind w:left="504"/>
        <w:rPr>
          <w:rFonts w:ascii="Arial" w:hAnsi="Arial" w:cs="Arial"/>
          <w:sz w:val="22"/>
        </w:rPr>
      </w:pPr>
      <w:r>
        <w:tab/>
      </w:r>
      <w:r w:rsidRPr="00ED167F">
        <w:rPr>
          <w:rFonts w:ascii="Arial" w:hAnsi="Arial" w:cs="Arial"/>
          <w:sz w:val="22"/>
        </w:rPr>
        <w:t>NA</w:t>
      </w:r>
    </w:p>
    <w:p w14:paraId="2F7D399E" w14:textId="0192987B" w:rsidR="00C57D33" w:rsidRDefault="00AD0C9D" w:rsidP="00084456">
      <w:pPr>
        <w:pStyle w:val="Heading3"/>
      </w:pPr>
      <w:bookmarkStart w:id="133" w:name="_Toc361155806"/>
      <w:bookmarkStart w:id="134" w:name="_Toc368912311"/>
      <w:r>
        <w:t xml:space="preserve">5.4.7. </w:t>
      </w:r>
      <w:r w:rsidR="00C57D33">
        <w:t>Others</w:t>
      </w:r>
      <w:bookmarkEnd w:id="133"/>
      <w:bookmarkEnd w:id="134"/>
    </w:p>
    <w:p w14:paraId="70B2A0C0" w14:textId="0F012C21" w:rsidR="00AD0C9D" w:rsidRDefault="00ED167F" w:rsidP="00ED167F">
      <w:pPr>
        <w:ind w:left="504"/>
        <w:rPr>
          <w:rFonts w:ascii="Arial" w:hAnsi="Arial" w:cs="Arial"/>
          <w:sz w:val="22"/>
        </w:rPr>
      </w:pPr>
      <w:r>
        <w:tab/>
      </w:r>
      <w:r w:rsidRPr="00ED167F">
        <w:rPr>
          <w:rFonts w:ascii="Arial" w:hAnsi="Arial" w:cs="Arial"/>
          <w:sz w:val="22"/>
        </w:rPr>
        <w:t>NA</w:t>
      </w:r>
    </w:p>
    <w:p w14:paraId="0B7E9408" w14:textId="77777777" w:rsidR="00ED167F" w:rsidRDefault="00ED167F" w:rsidP="00ED167F">
      <w:pPr>
        <w:ind w:left="504"/>
        <w:rPr>
          <w:rFonts w:ascii="Arial" w:hAnsi="Arial" w:cs="Arial"/>
          <w:sz w:val="22"/>
        </w:rPr>
      </w:pPr>
    </w:p>
    <w:p w14:paraId="2A40A5E4" w14:textId="77777777" w:rsidR="00ED167F" w:rsidRPr="00ED167F" w:rsidRDefault="00ED167F" w:rsidP="00ED167F">
      <w:pPr>
        <w:ind w:left="504"/>
        <w:rPr>
          <w:rFonts w:ascii="Arial" w:hAnsi="Arial" w:cs="Arial"/>
          <w:sz w:val="22"/>
        </w:rPr>
      </w:pPr>
    </w:p>
    <w:p w14:paraId="24A3DAAA" w14:textId="77777777" w:rsidR="00C57D33" w:rsidRDefault="00C57D33" w:rsidP="00AD0C9D">
      <w:pPr>
        <w:pStyle w:val="Heading2"/>
        <w:numPr>
          <w:ilvl w:val="1"/>
          <w:numId w:val="43"/>
        </w:numPr>
        <w:ind w:left="475"/>
      </w:pPr>
      <w:bookmarkStart w:id="135" w:name="_Toc361155807"/>
      <w:bookmarkStart w:id="136" w:name="_Toc368912312"/>
      <w:r>
        <w:t>Configuration</w:t>
      </w:r>
      <w:bookmarkEnd w:id="135"/>
      <w:bookmarkEnd w:id="136"/>
    </w:p>
    <w:p w14:paraId="7E7DEE09" w14:textId="2CDBE8CC" w:rsidR="00ED167F" w:rsidRPr="00ED167F" w:rsidRDefault="00ED167F" w:rsidP="00ED167F">
      <w:pPr>
        <w:pStyle w:val="ListParagraph"/>
        <w:ind w:left="60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making MFWC</w:t>
      </w:r>
      <w:r w:rsidRPr="00ED167F">
        <w:rPr>
          <w:rFonts w:ascii="Arial" w:hAnsi="Arial" w:cs="Arial"/>
          <w:sz w:val="22"/>
        </w:rPr>
        <w:t xml:space="preserve"> we need windows version above 7 and Ubuntu Linux Distribution in our system.</w:t>
      </w:r>
    </w:p>
    <w:p w14:paraId="08C6A99B" w14:textId="7EDCDCE3" w:rsidR="00C57D33" w:rsidRDefault="00C57D33" w:rsidP="00ED167F">
      <w:pPr>
        <w:pStyle w:val="Heading3"/>
        <w:numPr>
          <w:ilvl w:val="2"/>
          <w:numId w:val="43"/>
        </w:numPr>
      </w:pPr>
      <w:bookmarkStart w:id="137" w:name="_Toc361155808"/>
      <w:bookmarkStart w:id="138" w:name="_Toc368912313"/>
      <w:r>
        <w:t>Operating System</w:t>
      </w:r>
      <w:bookmarkEnd w:id="137"/>
      <w:bookmarkEnd w:id="138"/>
    </w:p>
    <w:p w14:paraId="0357FD9C" w14:textId="77777777" w:rsidR="00ED167F" w:rsidRPr="00ED167F" w:rsidRDefault="00ED167F" w:rsidP="00ED167F">
      <w:pPr>
        <w:pStyle w:val="ListParagraph"/>
        <w:widowControl w:val="0"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</w:rPr>
      </w:pPr>
      <w:r w:rsidRPr="00ED167F">
        <w:rPr>
          <w:rFonts w:ascii="Arial" w:eastAsia="Arial" w:hAnsi="Arial" w:cs="Arial"/>
          <w:sz w:val="22"/>
        </w:rPr>
        <w:t>Windows: 7 or above</w:t>
      </w:r>
    </w:p>
    <w:p w14:paraId="61A8F2F5" w14:textId="77777777" w:rsidR="00ED167F" w:rsidRPr="00ED167F" w:rsidRDefault="00ED167F" w:rsidP="00ED167F">
      <w:pPr>
        <w:pStyle w:val="ListParagraph"/>
        <w:widowControl w:val="0"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</w:rPr>
      </w:pPr>
      <w:r w:rsidRPr="00ED167F">
        <w:rPr>
          <w:rFonts w:ascii="Arial" w:eastAsia="Arial" w:hAnsi="Arial" w:cs="Arial"/>
          <w:sz w:val="22"/>
        </w:rPr>
        <w:t>Processor : Minimum 1GHz and more</w:t>
      </w:r>
    </w:p>
    <w:p w14:paraId="297D7E11" w14:textId="77777777" w:rsidR="00ED167F" w:rsidRPr="00ED167F" w:rsidRDefault="00ED167F" w:rsidP="00ED167F">
      <w:pPr>
        <w:pStyle w:val="ListParagraph"/>
        <w:widowControl w:val="0"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</w:rPr>
      </w:pPr>
      <w:r w:rsidRPr="00ED167F">
        <w:rPr>
          <w:rFonts w:ascii="Arial" w:eastAsia="Arial" w:hAnsi="Arial" w:cs="Arial"/>
          <w:sz w:val="22"/>
        </w:rPr>
        <w:t xml:space="preserve">Hard Drive : Min. 250GB </w:t>
      </w:r>
    </w:p>
    <w:p w14:paraId="4E5A1C94" w14:textId="3982244B" w:rsidR="00ED167F" w:rsidRPr="00ED167F" w:rsidRDefault="00ED167F" w:rsidP="00ED167F">
      <w:pPr>
        <w:pStyle w:val="ListParagraph"/>
        <w:widowControl w:val="0"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sz w:val="22"/>
        </w:rPr>
      </w:pPr>
      <w:r w:rsidRPr="00ED167F">
        <w:rPr>
          <w:rFonts w:ascii="Arial" w:eastAsia="Arial" w:hAnsi="Arial" w:cs="Arial"/>
          <w:sz w:val="22"/>
        </w:rPr>
        <w:t>Memory (RAM</w:t>
      </w:r>
      <w:proofErr w:type="gramStart"/>
      <w:r w:rsidRPr="00ED167F">
        <w:rPr>
          <w:rFonts w:ascii="Arial" w:eastAsia="Arial" w:hAnsi="Arial" w:cs="Arial"/>
          <w:sz w:val="22"/>
        </w:rPr>
        <w:t>)</w:t>
      </w:r>
      <w:r>
        <w:rPr>
          <w:rFonts w:ascii="Arial" w:eastAsia="Arial" w:hAnsi="Arial" w:cs="Arial"/>
          <w:sz w:val="22"/>
        </w:rPr>
        <w:t xml:space="preserve"> :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 w:rsidRPr="00ED167F">
        <w:rPr>
          <w:rFonts w:ascii="Arial" w:eastAsia="Arial" w:hAnsi="Arial" w:cs="Arial"/>
          <w:sz w:val="22"/>
        </w:rPr>
        <w:t xml:space="preserve">Min.  2GB </w:t>
      </w:r>
    </w:p>
    <w:p w14:paraId="38FA8C15" w14:textId="77777777" w:rsidR="00ED167F" w:rsidRPr="00ED167F" w:rsidRDefault="00ED167F" w:rsidP="00ED167F">
      <w:pPr>
        <w:ind w:left="864"/>
      </w:pPr>
    </w:p>
    <w:p w14:paraId="7264F7D8" w14:textId="1C22624A" w:rsidR="00C57D33" w:rsidRDefault="00AD0C9D" w:rsidP="00084456">
      <w:pPr>
        <w:pStyle w:val="Heading3"/>
      </w:pPr>
      <w:r>
        <w:t xml:space="preserve">5.5.2 </w:t>
      </w:r>
      <w:bookmarkStart w:id="139" w:name="_Toc361155809"/>
      <w:bookmarkStart w:id="140" w:name="_Toc368912314"/>
      <w:r w:rsidR="00C57D33">
        <w:t>Database</w:t>
      </w:r>
      <w:bookmarkEnd w:id="139"/>
      <w:bookmarkEnd w:id="140"/>
    </w:p>
    <w:p w14:paraId="34DF95A6" w14:textId="1ADB7FFE" w:rsidR="00ED167F" w:rsidRPr="00ED167F" w:rsidRDefault="00ED167F" w:rsidP="00ED167F">
      <w:pPr>
        <w:rPr>
          <w:rFonts w:ascii="Arial" w:hAnsi="Arial" w:cs="Arial"/>
        </w:rPr>
      </w:pPr>
      <w:r>
        <w:tab/>
      </w:r>
      <w:r w:rsidRPr="00ED167F">
        <w:rPr>
          <w:rFonts w:ascii="Arial" w:hAnsi="Arial" w:cs="Arial"/>
          <w:sz w:val="22"/>
        </w:rPr>
        <w:t>NA</w:t>
      </w:r>
    </w:p>
    <w:p w14:paraId="590EC60F" w14:textId="13F6D95F" w:rsidR="00C57D33" w:rsidRDefault="00AD0C9D" w:rsidP="00084456">
      <w:pPr>
        <w:pStyle w:val="Heading3"/>
      </w:pPr>
      <w:r>
        <w:t xml:space="preserve">5.5.3 </w:t>
      </w:r>
      <w:bookmarkStart w:id="141" w:name="_Toc361155810"/>
      <w:bookmarkStart w:id="142" w:name="_Toc368912315"/>
      <w:r w:rsidR="00C57D33">
        <w:t>Network</w:t>
      </w:r>
      <w:bookmarkEnd w:id="141"/>
      <w:bookmarkEnd w:id="142"/>
      <w:r w:rsidR="00C57D33">
        <w:t xml:space="preserve"> </w:t>
      </w:r>
    </w:p>
    <w:p w14:paraId="604BCBC1" w14:textId="6E7D6BCC" w:rsidR="00ED167F" w:rsidRPr="00ED167F" w:rsidRDefault="00ED167F" w:rsidP="00ED167F">
      <w:r>
        <w:tab/>
      </w:r>
      <w:r w:rsidRPr="00ED167F">
        <w:rPr>
          <w:rFonts w:ascii="Arial" w:hAnsi="Arial" w:cs="Arial"/>
          <w:sz w:val="22"/>
        </w:rPr>
        <w:t>NA</w:t>
      </w:r>
    </w:p>
    <w:p w14:paraId="40A35EEB" w14:textId="452A7334" w:rsidR="00C57D33" w:rsidRDefault="00AD0C9D" w:rsidP="00084456">
      <w:pPr>
        <w:pStyle w:val="Heading3"/>
      </w:pPr>
      <w:bookmarkStart w:id="143" w:name="_Toc361155811"/>
      <w:bookmarkStart w:id="144" w:name="_Toc368912316"/>
      <w:r>
        <w:t xml:space="preserve">5.5.4 </w:t>
      </w:r>
      <w:r w:rsidR="00C57D33">
        <w:t>Desktop</w:t>
      </w:r>
      <w:bookmarkEnd w:id="143"/>
      <w:bookmarkEnd w:id="144"/>
    </w:p>
    <w:p w14:paraId="7F0B60E1" w14:textId="0E421915" w:rsidR="00ED167F" w:rsidRPr="00ED167F" w:rsidRDefault="00ED167F" w:rsidP="00ED167F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Ubuntu Linux </w:t>
      </w:r>
    </w:p>
    <w:p w14:paraId="1E45B293" w14:textId="743BB69A" w:rsidR="00E120EC" w:rsidRDefault="00E120EC" w:rsidP="00AD0C9D">
      <w:pPr>
        <w:pStyle w:val="Heading1"/>
        <w:numPr>
          <w:ilvl w:val="0"/>
          <w:numId w:val="41"/>
        </w:numPr>
      </w:pPr>
      <w:bookmarkStart w:id="145" w:name="_Toc368912317"/>
      <w:r>
        <w:t>References</w:t>
      </w:r>
      <w:bookmarkEnd w:id="145"/>
    </w:p>
    <w:p w14:paraId="22F969A7" w14:textId="33425545" w:rsidR="00B223B1" w:rsidRDefault="001C7C7A" w:rsidP="00B223B1">
      <w:pPr>
        <w:pStyle w:val="ListParagraph"/>
        <w:numPr>
          <w:ilvl w:val="0"/>
          <w:numId w:val="48"/>
        </w:numPr>
      </w:pPr>
      <w:hyperlink r:id="rId21" w:history="1">
        <w:r w:rsidR="00C00CA7" w:rsidRPr="000C1686">
          <w:rPr>
            <w:rStyle w:val="Hyperlink"/>
          </w:rPr>
          <w:t>https://www.w3resource.com/c-programming-exercises/file-handling/c-file-handling-exercise-7.php</w:t>
        </w:r>
      </w:hyperlink>
    </w:p>
    <w:p w14:paraId="4441EC73" w14:textId="0649E631" w:rsidR="00C00CA7" w:rsidRPr="00B223B1" w:rsidRDefault="00C00CA7" w:rsidP="00C00CA7">
      <w:pPr>
        <w:pStyle w:val="ListParagraph"/>
        <w:numPr>
          <w:ilvl w:val="0"/>
          <w:numId w:val="48"/>
        </w:numPr>
      </w:pPr>
      <w:r w:rsidRPr="00C00CA7">
        <w:t>https://codeforwin.org/2018/02/c-program-count-occurrences-of-all-words-a-file.html</w:t>
      </w:r>
    </w:p>
    <w:p w14:paraId="5F44680C" w14:textId="4888587B" w:rsidR="00566298" w:rsidRDefault="00E120EC" w:rsidP="00EB5CF2">
      <w:pPr>
        <w:pStyle w:val="Heading1"/>
        <w:numPr>
          <w:ilvl w:val="0"/>
          <w:numId w:val="41"/>
        </w:numPr>
      </w:pPr>
      <w:bookmarkStart w:id="146" w:name="_Toc368912318"/>
      <w:r>
        <w:t>Appendix</w:t>
      </w:r>
      <w:bookmarkEnd w:id="128"/>
      <w:bookmarkEnd w:id="146"/>
    </w:p>
    <w:p w14:paraId="31B73D0A" w14:textId="638A581A" w:rsidR="00EB5CF2" w:rsidRPr="00EB5CF2" w:rsidRDefault="00EB5CF2" w:rsidP="00EB5CF2">
      <w:pPr>
        <w:ind w:left="403"/>
        <w:rPr>
          <w:rFonts w:ascii="Arial" w:hAnsi="Arial" w:cs="Arial"/>
          <w:sz w:val="22"/>
        </w:rPr>
      </w:pPr>
      <w:r w:rsidRPr="00EB5CF2">
        <w:rPr>
          <w:rFonts w:ascii="Arial" w:hAnsi="Arial" w:cs="Arial"/>
          <w:sz w:val="22"/>
        </w:rPr>
        <w:t>C functions</w:t>
      </w:r>
    </w:p>
    <w:p w14:paraId="5DAD7C67" w14:textId="77777777" w:rsidR="00EB5CF2" w:rsidRPr="00EB5CF2" w:rsidRDefault="00EB5CF2" w:rsidP="00EB5CF2">
      <w:pPr>
        <w:ind w:left="403"/>
      </w:pPr>
    </w:p>
    <w:p w14:paraId="5E588B92" w14:textId="77777777" w:rsidR="00566298" w:rsidRDefault="00566298" w:rsidP="002E66F4">
      <w:pPr>
        <w:pStyle w:val="InfoBlue"/>
        <w:jc w:val="both"/>
        <w:rPr>
          <w:rFonts w:ascii="Arial" w:hAnsi="Arial" w:cs="Arial"/>
        </w:rPr>
      </w:pPr>
    </w:p>
    <w:p w14:paraId="05EF3982" w14:textId="77777777" w:rsidR="00566298" w:rsidRDefault="00566298" w:rsidP="002E66F4">
      <w:pPr>
        <w:pStyle w:val="InfoBlue"/>
        <w:jc w:val="both"/>
        <w:rPr>
          <w:rFonts w:ascii="Arial" w:hAnsi="Arial" w:cs="Arial"/>
        </w:rPr>
      </w:pPr>
    </w:p>
    <w:p w14:paraId="457DDF0F" w14:textId="77777777" w:rsidR="00566298" w:rsidRDefault="00566298" w:rsidP="002E66F4">
      <w:pPr>
        <w:pStyle w:val="InfoBlue"/>
        <w:jc w:val="both"/>
        <w:rPr>
          <w:rFonts w:ascii="Arial" w:hAnsi="Arial" w:cs="Arial"/>
        </w:rPr>
      </w:pPr>
    </w:p>
    <w:p w14:paraId="08E30A16" w14:textId="77777777" w:rsidR="00566298" w:rsidRDefault="00566298" w:rsidP="002E66F4">
      <w:pPr>
        <w:pStyle w:val="InfoBlue"/>
        <w:jc w:val="both"/>
        <w:rPr>
          <w:rFonts w:ascii="Arial" w:hAnsi="Arial" w:cs="Arial"/>
        </w:rPr>
      </w:pPr>
    </w:p>
    <w:p w14:paraId="090693FC" w14:textId="77777777" w:rsidR="00566298" w:rsidRDefault="00566298" w:rsidP="002E66F4">
      <w:pPr>
        <w:pStyle w:val="InfoBlue"/>
        <w:jc w:val="both"/>
        <w:rPr>
          <w:rFonts w:ascii="Arial" w:hAnsi="Arial" w:cs="Arial"/>
        </w:rPr>
      </w:pPr>
    </w:p>
    <w:p w14:paraId="5C67E18B" w14:textId="77777777" w:rsidR="00566298" w:rsidRDefault="00566298" w:rsidP="002E66F4">
      <w:pPr>
        <w:pStyle w:val="InfoBlue"/>
        <w:jc w:val="both"/>
        <w:rPr>
          <w:rFonts w:ascii="Arial" w:hAnsi="Arial" w:cs="Arial"/>
        </w:rPr>
      </w:pPr>
    </w:p>
    <w:p w14:paraId="184477C7" w14:textId="77777777" w:rsidR="00566298" w:rsidRDefault="00566298" w:rsidP="002E66F4">
      <w:pPr>
        <w:pStyle w:val="InfoBlue"/>
        <w:jc w:val="both"/>
        <w:rPr>
          <w:rFonts w:ascii="Arial" w:hAnsi="Arial" w:cs="Arial"/>
        </w:rPr>
      </w:pPr>
    </w:p>
    <w:p w14:paraId="15B3BE73" w14:textId="77777777" w:rsidR="00566298" w:rsidRDefault="00566298" w:rsidP="002E66F4">
      <w:pPr>
        <w:pStyle w:val="InfoBlue"/>
        <w:jc w:val="both"/>
        <w:rPr>
          <w:rFonts w:ascii="Arial" w:hAnsi="Arial" w:cs="Arial"/>
        </w:rPr>
      </w:pPr>
    </w:p>
    <w:p w14:paraId="35365D98" w14:textId="77777777" w:rsidR="00EB5CF2" w:rsidRDefault="00EB5CF2" w:rsidP="00EB5CF2">
      <w:pPr>
        <w:pStyle w:val="BodyText"/>
      </w:pPr>
    </w:p>
    <w:p w14:paraId="01B16F9B" w14:textId="77777777" w:rsidR="00EB5CF2" w:rsidRDefault="00EB5CF2" w:rsidP="00EB5CF2">
      <w:pPr>
        <w:pStyle w:val="BodyText"/>
      </w:pPr>
    </w:p>
    <w:p w14:paraId="0F13498E" w14:textId="77777777" w:rsidR="00EB5CF2" w:rsidRDefault="00EB5CF2" w:rsidP="00EB5CF2">
      <w:pPr>
        <w:pStyle w:val="BodyText"/>
      </w:pPr>
    </w:p>
    <w:p w14:paraId="71F9818F" w14:textId="77777777" w:rsidR="00EB5CF2" w:rsidRPr="00EB5CF2" w:rsidRDefault="00EB5CF2" w:rsidP="00EB5CF2">
      <w:pPr>
        <w:pStyle w:val="BodyText"/>
      </w:pPr>
    </w:p>
    <w:p w14:paraId="2B9DFB40" w14:textId="77777777" w:rsidR="00566298" w:rsidRDefault="00566298" w:rsidP="00566298">
      <w:pPr>
        <w:rPr>
          <w:b/>
          <w:bCs/>
          <w:sz w:val="24"/>
          <w:lang w:val="fr-FR"/>
        </w:rPr>
      </w:pPr>
      <w:r w:rsidRPr="009B4E2F">
        <w:rPr>
          <w:b/>
          <w:bCs/>
          <w:sz w:val="24"/>
          <w:lang w:val="fr-FR"/>
        </w:rPr>
        <w:lastRenderedPageBreak/>
        <w:t>Change Log</w:t>
      </w:r>
    </w:p>
    <w:p w14:paraId="66BC85F0" w14:textId="77777777" w:rsidR="00566298" w:rsidRPr="009B4E2F" w:rsidRDefault="00566298" w:rsidP="00566298">
      <w:pPr>
        <w:rPr>
          <w:b/>
          <w:bCs/>
          <w:sz w:val="24"/>
          <w:lang w:val="fr-FR"/>
        </w:rPr>
      </w:pPr>
    </w:p>
    <w:p w14:paraId="696B3129" w14:textId="77777777" w:rsidR="00566298" w:rsidRDefault="00566298" w:rsidP="00566298">
      <w:pPr>
        <w:ind w:firstLine="720"/>
        <w:rPr>
          <w:sz w:val="24"/>
          <w:lang w:val="fr-FR"/>
        </w:rPr>
      </w:pPr>
    </w:p>
    <w:p w14:paraId="5049DE17" w14:textId="77777777" w:rsidR="00566298" w:rsidRDefault="00566298" w:rsidP="00566298">
      <w:pPr>
        <w:tabs>
          <w:tab w:val="left" w:pos="945"/>
        </w:tabs>
        <w:rPr>
          <w:sz w:val="24"/>
          <w:lang w:val="fr-FR"/>
        </w:rPr>
      </w:pPr>
      <w:r>
        <w:rPr>
          <w:sz w:val="24"/>
          <w:lang w:val="fr-FR"/>
        </w:rPr>
        <w:tab/>
      </w:r>
    </w:p>
    <w:tbl>
      <w:tblPr>
        <w:tblW w:w="9791" w:type="dxa"/>
        <w:tblInd w:w="98" w:type="dxa"/>
        <w:tblLook w:val="04A0" w:firstRow="1" w:lastRow="0" w:firstColumn="1" w:lastColumn="0" w:noHBand="0" w:noVBand="1"/>
      </w:tblPr>
      <w:tblGrid>
        <w:gridCol w:w="2278"/>
        <w:gridCol w:w="1701"/>
        <w:gridCol w:w="2600"/>
        <w:gridCol w:w="436"/>
        <w:gridCol w:w="1090"/>
        <w:gridCol w:w="1686"/>
      </w:tblGrid>
      <w:tr w:rsidR="00566298" w:rsidRPr="00DB4C43" w14:paraId="11D6A6B3" w14:textId="77777777" w:rsidTr="004931C1">
        <w:trPr>
          <w:trHeight w:val="375"/>
        </w:trPr>
        <w:tc>
          <w:tcPr>
            <w:tcW w:w="979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5DFEC"/>
            <w:hideMark/>
          </w:tcPr>
          <w:p w14:paraId="3CD9FD49" w14:textId="77777777" w:rsidR="00566298" w:rsidRPr="00DB4C43" w:rsidRDefault="00566298" w:rsidP="004931C1">
            <w:pPr>
              <w:tabs>
                <w:tab w:val="left" w:pos="1350"/>
                <w:tab w:val="center" w:pos="4787"/>
              </w:tabs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ab/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ab/>
            </w:r>
            <w:r w:rsidRPr="00DB4C43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>QMS Template Version Control (</w:t>
            </w:r>
            <w:r w:rsidRPr="00DB4C43">
              <w:rPr>
                <w:rFonts w:cs="Arial"/>
                <w:b/>
                <w:bCs/>
                <w:color w:val="000000"/>
                <w:lang w:val="en-IN" w:eastAsia="en-IN"/>
              </w:rPr>
              <w:t>Maintained by QA</w:t>
            </w:r>
            <w:r w:rsidRPr="00DB4C43">
              <w:rPr>
                <w:rFonts w:cs="Arial"/>
                <w:b/>
                <w:bCs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</w:tr>
      <w:tr w:rsidR="00566298" w:rsidRPr="00DB4C43" w14:paraId="6E8FFFD1" w14:textId="77777777" w:rsidTr="004931C1">
        <w:trPr>
          <w:trHeight w:val="405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5D7F2" w14:textId="77777777" w:rsidR="00566298" w:rsidRPr="00DB4C43" w:rsidRDefault="00566298" w:rsidP="004931C1">
            <w:pPr>
              <w:jc w:val="center"/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</w:pPr>
            <w:r w:rsidRPr="00DB4C43"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A6496" w14:textId="77777777" w:rsidR="00566298" w:rsidRPr="00DB4C43" w:rsidRDefault="00566298" w:rsidP="004931C1">
            <w:pPr>
              <w:jc w:val="center"/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</w:pPr>
            <w:r w:rsidRPr="00DB4C43"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1AA21" w14:textId="77777777" w:rsidR="00566298" w:rsidRPr="00DB4C43" w:rsidRDefault="00566298" w:rsidP="004931C1">
            <w:pPr>
              <w:jc w:val="center"/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</w:pPr>
            <w:r w:rsidRPr="00DB4C43"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189372" w14:textId="77777777" w:rsidR="00566298" w:rsidRPr="00DB4C43" w:rsidRDefault="00566298" w:rsidP="004931C1">
            <w:pPr>
              <w:jc w:val="center"/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</w:pPr>
            <w:r w:rsidRPr="00DB4C43"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DD65FE" w14:textId="77777777" w:rsidR="00566298" w:rsidRPr="00DB4C43" w:rsidRDefault="00566298" w:rsidP="004931C1">
            <w:pPr>
              <w:jc w:val="center"/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</w:pPr>
            <w:r w:rsidRPr="00DB4C43"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7234" w14:textId="77777777" w:rsidR="00566298" w:rsidRPr="00DB4C43" w:rsidRDefault="00566298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566298" w:rsidRPr="00DB4C43" w14:paraId="3D78F9B0" w14:textId="77777777" w:rsidTr="004931C1">
        <w:trPr>
          <w:trHeight w:val="315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vAlign w:val="center"/>
            <w:hideMark/>
          </w:tcPr>
          <w:p w14:paraId="2555E758" w14:textId="77777777" w:rsidR="00566298" w:rsidRPr="00DB4C43" w:rsidRDefault="00566298" w:rsidP="004931C1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 w:rsidRPr="00DB4C43"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DFEC"/>
            <w:vAlign w:val="center"/>
            <w:hideMark/>
          </w:tcPr>
          <w:p w14:paraId="6B98DC87" w14:textId="77777777" w:rsidR="00566298" w:rsidRPr="00DB4C43" w:rsidRDefault="00566298" w:rsidP="004931C1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 w:rsidRPr="00DB4C43"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30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5DFEC"/>
            <w:vAlign w:val="center"/>
            <w:hideMark/>
          </w:tcPr>
          <w:p w14:paraId="625124C5" w14:textId="77777777" w:rsidR="00566298" w:rsidRPr="00DB4C43" w:rsidRDefault="00566298" w:rsidP="004931C1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 w:rsidRPr="00DB4C43"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27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5DFEC"/>
            <w:vAlign w:val="center"/>
            <w:hideMark/>
          </w:tcPr>
          <w:p w14:paraId="5DFC91FA" w14:textId="77777777" w:rsidR="00566298" w:rsidRPr="00DB4C43" w:rsidRDefault="00566298" w:rsidP="004931C1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 w:rsidRPr="00DB4C43">
              <w:rPr>
                <w:rFonts w:cs="Arial"/>
                <w:b/>
                <w:bCs/>
                <w:lang w:val="en-IN" w:eastAsia="en-IN"/>
              </w:rPr>
              <w:t>Description</w:t>
            </w:r>
          </w:p>
        </w:tc>
      </w:tr>
      <w:tr w:rsidR="009224AC" w:rsidRPr="00DB4C43" w14:paraId="75590C6B" w14:textId="77777777" w:rsidTr="004931C1">
        <w:trPr>
          <w:trHeight w:val="405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0FB4EB" w14:textId="2B9429B9" w:rsidR="009224AC" w:rsidRPr="00DB4C43" w:rsidRDefault="009224AC" w:rsidP="004E30D9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9C8F5D" w14:textId="3C161C93" w:rsidR="009224AC" w:rsidRPr="00DB4C43" w:rsidRDefault="009224AC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0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349D27" w14:textId="6E116FF4" w:rsidR="009224AC" w:rsidRPr="00DB4C43" w:rsidRDefault="009224AC" w:rsidP="004931C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7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07DCE1E" w14:textId="2E00C400" w:rsidR="009224AC" w:rsidRPr="00DB4C43" w:rsidRDefault="009224AC" w:rsidP="004931C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224AC" w:rsidRPr="00DB4C43" w14:paraId="23EFFBF2" w14:textId="77777777" w:rsidTr="004931C1">
        <w:trPr>
          <w:trHeight w:val="315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3E5590" w14:textId="77777777" w:rsidR="009224AC" w:rsidRPr="00DB4C43" w:rsidRDefault="009224AC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6561E3" w14:textId="77777777" w:rsidR="009224AC" w:rsidRPr="00DB4C43" w:rsidRDefault="009224AC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0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68FC95" w14:textId="77777777" w:rsidR="009224AC" w:rsidRPr="00DB4C43" w:rsidRDefault="009224AC" w:rsidP="004931C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7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8AEC608" w14:textId="77777777" w:rsidR="009224AC" w:rsidRPr="00DB4C43" w:rsidRDefault="009224AC" w:rsidP="004931C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9224AC" w:rsidRPr="00DB4C43" w14:paraId="51E18A55" w14:textId="77777777" w:rsidTr="004931C1">
        <w:trPr>
          <w:trHeight w:val="315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A140FD" w14:textId="77777777" w:rsidR="009224AC" w:rsidRPr="00DB4C43" w:rsidRDefault="009224AC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470E16" w14:textId="77777777" w:rsidR="009224AC" w:rsidRPr="00DB4C43" w:rsidRDefault="009224AC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0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9F45C93" w14:textId="77777777" w:rsidR="009224AC" w:rsidRPr="00DB4C43" w:rsidRDefault="009224AC" w:rsidP="004931C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7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E90538A" w14:textId="77777777" w:rsidR="009224AC" w:rsidRPr="00DB4C43" w:rsidRDefault="009224AC" w:rsidP="004931C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9224AC" w:rsidRPr="00DB4C43" w14:paraId="42B21747" w14:textId="77777777" w:rsidTr="004931C1">
        <w:trPr>
          <w:trHeight w:val="300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84B75E" w14:textId="77777777" w:rsidR="009224AC" w:rsidRPr="00DB4C43" w:rsidRDefault="009224AC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7B7ED9" w14:textId="77777777" w:rsidR="009224AC" w:rsidRPr="00DB4C43" w:rsidRDefault="009224AC" w:rsidP="004931C1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03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BDFB4F" w14:textId="77777777" w:rsidR="009224AC" w:rsidRPr="00DB4C43" w:rsidRDefault="009224AC" w:rsidP="004931C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7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15EF38C" w14:textId="77777777" w:rsidR="009224AC" w:rsidRPr="00DB4C43" w:rsidRDefault="009224AC" w:rsidP="004931C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DB4C43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</w:tbl>
    <w:p w14:paraId="4533DB54" w14:textId="77777777" w:rsidR="00566298" w:rsidRDefault="00566298" w:rsidP="00566298">
      <w:pPr>
        <w:rPr>
          <w:rFonts w:cs="Arial"/>
          <w:lang w:val="fr-FR"/>
        </w:rPr>
      </w:pPr>
    </w:p>
    <w:p w14:paraId="71720BDD" w14:textId="77777777" w:rsidR="00566298" w:rsidRDefault="00566298" w:rsidP="00566298"/>
    <w:p w14:paraId="3F3E2222" w14:textId="77777777" w:rsidR="00566298" w:rsidRDefault="00566298" w:rsidP="00566298">
      <w:pPr>
        <w:numPr>
          <w:ins w:id="147" w:author="Unknown"/>
        </w:numPr>
        <w:autoSpaceDE w:val="0"/>
        <w:autoSpaceDN w:val="0"/>
        <w:adjustRightInd w:val="0"/>
        <w:rPr>
          <w:rFonts w:ascii="Arial" w:hAnsi="Arial" w:cs="Arial"/>
          <w:color w:val="3366FF"/>
        </w:rPr>
      </w:pPr>
    </w:p>
    <w:p w14:paraId="4DB04E23" w14:textId="77777777" w:rsidR="00F304DA" w:rsidRPr="002E66F4" w:rsidRDefault="002E66F4" w:rsidP="002E66F4">
      <w:pPr>
        <w:pStyle w:val="InfoBlue"/>
        <w:jc w:val="both"/>
        <w:rPr>
          <w:rFonts w:ascii="Arial" w:hAnsi="Arial" w:cs="Arial"/>
        </w:rPr>
      </w:pPr>
      <w:r w:rsidRPr="002E66F4">
        <w:rPr>
          <w:rFonts w:ascii="Arial" w:hAnsi="Arial" w:cs="Arial"/>
        </w:rPr>
        <w:t xml:space="preserve"> </w:t>
      </w:r>
    </w:p>
    <w:sectPr w:rsidR="00F304DA" w:rsidRPr="002E66F4" w:rsidSect="005D2662">
      <w:headerReference w:type="default" r:id="rId22"/>
      <w:footerReference w:type="default" r:id="rId23"/>
      <w:pgSz w:w="12240" w:h="15840"/>
      <w:pgMar w:top="25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0CC01" w14:textId="77777777" w:rsidR="001C7C7A" w:rsidRDefault="001C7C7A">
      <w:r>
        <w:separator/>
      </w:r>
    </w:p>
  </w:endnote>
  <w:endnote w:type="continuationSeparator" w:id="0">
    <w:p w14:paraId="58419AED" w14:textId="77777777" w:rsidR="001C7C7A" w:rsidRDefault="001C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G Times (W1)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935BC" w14:textId="77777777" w:rsidR="00E676EB" w:rsidRDefault="00E676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CF6B40" w14:textId="77777777" w:rsidR="00E676EB" w:rsidRDefault="00E676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89DA7" w14:textId="77777777" w:rsidR="00E676EB" w:rsidRDefault="00E676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A8551" w14:textId="77777777" w:rsidR="00E676EB" w:rsidRDefault="00E676E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40521" w14:textId="70CF281A" w:rsidR="00E676EB" w:rsidRDefault="00E676EB" w:rsidP="00566298">
    <w:pPr>
      <w:pStyle w:val="Footer"/>
      <w:pBdr>
        <w:top w:val="single" w:sz="4" w:space="1" w:color="auto"/>
      </w:pBdr>
      <w:spacing w:before="100" w:beforeAutospacing="1"/>
    </w:pPr>
    <w:r>
      <w:rPr>
        <w:rFonts w:cs="Arial"/>
        <w:sz w:val="16"/>
        <w:szCs w:val="16"/>
        <w:lang w:val="en-GB"/>
      </w:rPr>
      <w:t xml:space="preserve">© </w:t>
    </w:r>
    <w:r>
      <w:rPr>
        <w:rFonts w:cs="Arial"/>
        <w:sz w:val="16"/>
        <w:szCs w:val="16"/>
        <w:lang w:val="en-GB"/>
      </w:rPr>
      <w:fldChar w:fldCharType="begin"/>
    </w:r>
    <w:r>
      <w:rPr>
        <w:rFonts w:cs="Arial"/>
        <w:sz w:val="16"/>
        <w:szCs w:val="16"/>
        <w:lang w:val="en-GB"/>
      </w:rPr>
      <w:instrText xml:space="preserve"> date \@yyyy </w:instrText>
    </w:r>
    <w:r>
      <w:rPr>
        <w:rFonts w:cs="Arial"/>
        <w:sz w:val="16"/>
        <w:szCs w:val="16"/>
        <w:lang w:val="en-GB"/>
      </w:rPr>
      <w:fldChar w:fldCharType="separate"/>
    </w:r>
    <w:r w:rsidR="00745D05">
      <w:rPr>
        <w:rFonts w:cs="Arial"/>
        <w:noProof/>
        <w:sz w:val="16"/>
        <w:szCs w:val="16"/>
        <w:lang w:val="en-GB"/>
      </w:rPr>
      <w:t>2022</w:t>
    </w:r>
    <w:r>
      <w:rPr>
        <w:rFonts w:cs="Arial"/>
        <w:sz w:val="16"/>
        <w:szCs w:val="16"/>
        <w:lang w:val="en-GB"/>
      </w:rPr>
      <w:fldChar w:fldCharType="end"/>
    </w:r>
    <w:r>
      <w:rPr>
        <w:rFonts w:cs="Arial"/>
        <w:sz w:val="16"/>
        <w:szCs w:val="16"/>
        <w:lang w:val="en-GB"/>
      </w:rPr>
      <w:t xml:space="preserve"> </w:t>
    </w:r>
    <w:proofErr w:type="spellStart"/>
    <w:r>
      <w:rPr>
        <w:rFonts w:cs="Arial"/>
        <w:sz w:val="16"/>
        <w:szCs w:val="16"/>
        <w:lang w:val="en-GB"/>
      </w:rPr>
      <w:t>Capgemini</w:t>
    </w:r>
    <w:proofErr w:type="spellEnd"/>
    <w:r>
      <w:rPr>
        <w:rFonts w:cs="Arial"/>
        <w:sz w:val="16"/>
        <w:szCs w:val="16"/>
        <w:lang w:val="en-GB"/>
      </w:rPr>
      <w:t xml:space="preserve"> - All rights reserved</w:t>
    </w:r>
    <w:r>
      <w:tab/>
      <w:t>Standard Template Version 2.2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5D05">
      <w:rPr>
        <w:noProof/>
      </w:rPr>
      <w:t>11</w:t>
    </w:r>
    <w:r>
      <w:rPr>
        <w:noProof/>
      </w:rPr>
      <w:fldChar w:fldCharType="end"/>
    </w:r>
    <w:r>
      <w:t xml:space="preserve"> of </w:t>
    </w:r>
    <w:r w:rsidR="001C7C7A">
      <w:fldChar w:fldCharType="begin"/>
    </w:r>
    <w:r w:rsidR="001C7C7A">
      <w:instrText xml:space="preserve"> NUMPAGES </w:instrText>
    </w:r>
    <w:r w:rsidR="001C7C7A">
      <w:fldChar w:fldCharType="separate"/>
    </w:r>
    <w:r w:rsidR="00745D05">
      <w:rPr>
        <w:noProof/>
      </w:rPr>
      <w:t>15</w:t>
    </w:r>
    <w:r w:rsidR="001C7C7A">
      <w:rPr>
        <w:noProof/>
      </w:rPr>
      <w:fldChar w:fldCharType="end"/>
    </w:r>
    <w:r>
      <w:tab/>
    </w:r>
  </w:p>
  <w:p w14:paraId="63E5AC1C" w14:textId="77777777" w:rsidR="00E676EB" w:rsidRDefault="00E676EB" w:rsidP="00566298">
    <w:pPr>
      <w:pStyle w:val="Footer"/>
      <w:tabs>
        <w:tab w:val="clear" w:pos="4320"/>
        <w:tab w:val="clear" w:pos="8640"/>
        <w:tab w:val="left" w:pos="1170"/>
      </w:tabs>
      <w:spacing w:before="100" w:beforeAutospacing="1"/>
      <w:ind w:firstLine="720"/>
      <w:rPr>
        <w:bCs/>
        <w:i/>
        <w:snapToGrid w:val="0"/>
        <w:sz w:val="14"/>
      </w:rPr>
    </w:pPr>
    <w:r>
      <w:rPr>
        <w:bCs/>
        <w:i/>
        <w:snapToGrid w:val="0"/>
        <w:sz w:val="14"/>
      </w:rPr>
      <w:tab/>
    </w:r>
  </w:p>
  <w:p w14:paraId="7D08A84D" w14:textId="21E122F1" w:rsidR="00E676EB" w:rsidRPr="00566298" w:rsidRDefault="00E676EB" w:rsidP="00566298">
    <w:pPr>
      <w:pStyle w:val="Footer"/>
      <w:spacing w:before="100" w:beforeAutospacing="1"/>
      <w:rPr>
        <w:bCs/>
        <w:i/>
        <w:snapToGrid w:val="0"/>
        <w:sz w:val="14"/>
      </w:rPr>
    </w:pPr>
    <w:r>
      <w:rPr>
        <w:bCs/>
        <w:i/>
        <w:snapToGrid w:val="0"/>
        <w:sz w:val="14"/>
      </w:rPr>
      <w:t xml:space="preserve">Printed copies are current on date of printing only - </w:t>
    </w:r>
    <w:r>
      <w:rPr>
        <w:bCs/>
        <w:i/>
        <w:snapToGrid w:val="0"/>
        <w:sz w:val="14"/>
      </w:rPr>
      <w:fldChar w:fldCharType="begin"/>
    </w:r>
    <w:r>
      <w:rPr>
        <w:bCs/>
        <w:i/>
        <w:snapToGrid w:val="0"/>
        <w:sz w:val="14"/>
      </w:rPr>
      <w:instrText xml:space="preserve"> TIME \@ "MM/dd/yyyy" </w:instrText>
    </w:r>
    <w:r>
      <w:rPr>
        <w:bCs/>
        <w:i/>
        <w:snapToGrid w:val="0"/>
        <w:sz w:val="14"/>
      </w:rPr>
      <w:fldChar w:fldCharType="separate"/>
    </w:r>
    <w:r w:rsidR="00745D05">
      <w:rPr>
        <w:bCs/>
        <w:i/>
        <w:noProof/>
        <w:snapToGrid w:val="0"/>
        <w:sz w:val="14"/>
      </w:rPr>
      <w:t>12/21/2022</w:t>
    </w:r>
    <w:r>
      <w:rPr>
        <w:bCs/>
        <w:i/>
        <w:snapToGrid w:val="0"/>
        <w:sz w:val="14"/>
      </w:rPr>
      <w:fldChar w:fldCharType="end"/>
    </w:r>
    <w:r>
      <w:rPr>
        <w:bCs/>
        <w:i/>
        <w:snapToGrid w:val="0"/>
        <w:sz w:val="14"/>
      </w:rPr>
      <w:t>. Always refer to the electronic version for the current release.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97140" w14:textId="77777777" w:rsidR="001C7C7A" w:rsidRDefault="001C7C7A">
      <w:r>
        <w:separator/>
      </w:r>
    </w:p>
  </w:footnote>
  <w:footnote w:type="continuationSeparator" w:id="0">
    <w:p w14:paraId="5F547199" w14:textId="77777777" w:rsidR="001C7C7A" w:rsidRDefault="001C7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6E3FE" w14:textId="77777777" w:rsidR="00E676EB" w:rsidRDefault="00E676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D9F30" w14:textId="77777777" w:rsidR="00E676EB" w:rsidRDefault="00E676EB">
    <w:pPr>
      <w:pStyle w:val="Header"/>
      <w:rPr>
        <w:sz w:val="32"/>
      </w:rPr>
    </w:pPr>
    <w:r>
      <w:rPr>
        <w:noProof/>
      </w:rPr>
      <w:drawing>
        <wp:inline distT="0" distB="0" distL="0" distR="0" wp14:anchorId="3D9122EC" wp14:editId="03F59014">
          <wp:extent cx="1524000" cy="388620"/>
          <wp:effectExtent l="0" t="0" r="0" b="0"/>
          <wp:docPr id="3" name="Picture 2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56175FB-038F-4664-98C5-69B991B832E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56175FB-038F-4664-98C5-69B991B832E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4D6FF" w14:textId="77777777" w:rsidR="00E676EB" w:rsidRDefault="00E676E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5F6E6" w14:textId="77777777" w:rsidR="00E676EB" w:rsidRDefault="00E676EB">
    <w:pPr>
      <w:pStyle w:val="Header"/>
      <w:pBdr>
        <w:bottom w:val="single" w:sz="4" w:space="1" w:color="auto"/>
      </w:pBdr>
    </w:pPr>
    <w:r>
      <w:t xml:space="preserve">                                             </w:t>
    </w:r>
  </w:p>
  <w:p w14:paraId="623D9611" w14:textId="77777777" w:rsidR="00E676EB" w:rsidRDefault="00E676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b/>
        <w:i w:val="0"/>
        <w:color w:val="333399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2"/>
        <w:szCs w:val="12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b/>
        <w:i w:val="0"/>
        <w:color w:val="333399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tarSymbol"/>
        <w:sz w:val="12"/>
        <w:szCs w:val="12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  <w:b/>
        <w:i w:val="0"/>
        <w:color w:val="333399"/>
      </w:rPr>
    </w:lvl>
  </w:abstractNum>
  <w:abstractNum w:abstractNumId="5">
    <w:nsid w:val="002D6D90"/>
    <w:multiLevelType w:val="hybridMultilevel"/>
    <w:tmpl w:val="EB082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1AB1AA4"/>
    <w:multiLevelType w:val="multilevel"/>
    <w:tmpl w:val="84F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1C51595"/>
    <w:multiLevelType w:val="multilevel"/>
    <w:tmpl w:val="84149C7E"/>
    <w:numStyleLink w:val="Headings2"/>
  </w:abstractNum>
  <w:abstractNum w:abstractNumId="8">
    <w:nsid w:val="08316BCA"/>
    <w:multiLevelType w:val="multilevel"/>
    <w:tmpl w:val="0ABC3322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suff w:val="space"/>
      <w:lvlText w:val="%2.%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pStyle w:val="Heading4"/>
      <w:suff w:val="space"/>
      <w:lvlText w:val="%3.%4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D287730"/>
    <w:multiLevelType w:val="hybridMultilevel"/>
    <w:tmpl w:val="91FA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5872D6"/>
    <w:multiLevelType w:val="hybridMultilevel"/>
    <w:tmpl w:val="BB7C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975CD5"/>
    <w:multiLevelType w:val="hybridMultilevel"/>
    <w:tmpl w:val="28F8F80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2">
    <w:nsid w:val="179E4D6B"/>
    <w:multiLevelType w:val="multilevel"/>
    <w:tmpl w:val="6C6608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0" w:hanging="1800"/>
      </w:pPr>
      <w:rPr>
        <w:rFonts w:hint="default"/>
      </w:rPr>
    </w:lvl>
  </w:abstractNum>
  <w:abstractNum w:abstractNumId="13">
    <w:nsid w:val="1E6412E4"/>
    <w:multiLevelType w:val="multilevel"/>
    <w:tmpl w:val="07E07D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4">
    <w:nsid w:val="20B630C3"/>
    <w:multiLevelType w:val="multilevel"/>
    <w:tmpl w:val="C2523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7B46EA5"/>
    <w:multiLevelType w:val="hybridMultilevel"/>
    <w:tmpl w:val="708E8E06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6">
    <w:nsid w:val="281F58FA"/>
    <w:multiLevelType w:val="hybridMultilevel"/>
    <w:tmpl w:val="74D4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7E4583"/>
    <w:multiLevelType w:val="multilevel"/>
    <w:tmpl w:val="0ABC3322"/>
    <w:numStyleLink w:val="Headings"/>
  </w:abstractNum>
  <w:abstractNum w:abstractNumId="18">
    <w:nsid w:val="2BDF5414"/>
    <w:multiLevelType w:val="hybridMultilevel"/>
    <w:tmpl w:val="B96AA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A35A0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53000BC"/>
    <w:multiLevelType w:val="hybridMultilevel"/>
    <w:tmpl w:val="1C205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CC6542"/>
    <w:multiLevelType w:val="hybridMultilevel"/>
    <w:tmpl w:val="D6341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B97BFF"/>
    <w:multiLevelType w:val="hybridMultilevel"/>
    <w:tmpl w:val="4E50C0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5560284"/>
    <w:multiLevelType w:val="hybridMultilevel"/>
    <w:tmpl w:val="5A3C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F3C43"/>
    <w:multiLevelType w:val="hybridMultilevel"/>
    <w:tmpl w:val="0B2297B0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5">
    <w:nsid w:val="5B046108"/>
    <w:multiLevelType w:val="hybridMultilevel"/>
    <w:tmpl w:val="97566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B509D1"/>
    <w:multiLevelType w:val="hybridMultilevel"/>
    <w:tmpl w:val="A5228D0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7">
    <w:nsid w:val="6F9C07C0"/>
    <w:multiLevelType w:val="hybridMultilevel"/>
    <w:tmpl w:val="F6FE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4533E6"/>
    <w:multiLevelType w:val="multilevel"/>
    <w:tmpl w:val="63FADCD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9">
    <w:nsid w:val="72457E5D"/>
    <w:multiLevelType w:val="multilevel"/>
    <w:tmpl w:val="84149C7E"/>
    <w:styleLink w:val="Headings2"/>
    <w:lvl w:ilvl="0">
      <w:start w:val="1"/>
      <w:numFmt w:val="decimal"/>
      <w:suff w:val="space"/>
      <w:lvlText w:val="%1."/>
      <w:lvlJc w:val="left"/>
      <w:pPr>
        <w:ind w:left="403" w:hanging="43"/>
      </w:pPr>
      <w:rPr>
        <w:rFonts w:ascii="Arial" w:hAnsi="Arial" w:hint="default"/>
        <w:sz w:val="24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177" w:hanging="43"/>
      </w:pPr>
      <w:rPr>
        <w:rFonts w:ascii="Arial" w:hAnsi="Arial" w:hint="default"/>
        <w:sz w:val="24"/>
      </w:rPr>
    </w:lvl>
    <w:lvl w:ilvl="2">
      <w:start w:val="1"/>
      <w:numFmt w:val="decimal"/>
      <w:suff w:val="space"/>
      <w:lvlText w:val="%1.%2.%3."/>
      <w:lvlJc w:val="left"/>
      <w:pPr>
        <w:ind w:left="547" w:hanging="43"/>
      </w:pPr>
      <w:rPr>
        <w:rFonts w:ascii="Arial" w:hAnsi="Arial" w:hint="default"/>
        <w:sz w:val="24"/>
      </w:rPr>
    </w:lvl>
    <w:lvl w:ilvl="3">
      <w:start w:val="1"/>
      <w:numFmt w:val="decimal"/>
      <w:lvlText w:val="(%4)"/>
      <w:lvlJc w:val="left"/>
      <w:pPr>
        <w:ind w:left="619" w:hanging="4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691" w:hanging="4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63" w:hanging="4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35" w:hanging="4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4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79" w:hanging="43"/>
      </w:pPr>
      <w:rPr>
        <w:rFonts w:hint="default"/>
      </w:rPr>
    </w:lvl>
  </w:abstractNum>
  <w:abstractNum w:abstractNumId="30">
    <w:nsid w:val="79DA7507"/>
    <w:multiLevelType w:val="multilevel"/>
    <w:tmpl w:val="7B94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740113"/>
    <w:multiLevelType w:val="hybridMultilevel"/>
    <w:tmpl w:val="4A4A8F00"/>
    <w:lvl w:ilvl="0" w:tplc="21725592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2">
    <w:nsid w:val="7B791734"/>
    <w:multiLevelType w:val="multilevel"/>
    <w:tmpl w:val="925098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>
    <w:nsid w:val="7C1B5B97"/>
    <w:multiLevelType w:val="hybridMultilevel"/>
    <w:tmpl w:val="F686F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7"/>
  </w:num>
  <w:num w:numId="4">
    <w:abstractNumId w:val="29"/>
  </w:num>
  <w:num w:numId="5">
    <w:abstractNumId w:val="7"/>
  </w:num>
  <w:num w:numId="6">
    <w:abstractNumId w:val="30"/>
  </w:num>
  <w:num w:numId="7">
    <w:abstractNumId w:val="29"/>
  </w:num>
  <w:num w:numId="8">
    <w:abstractNumId w:val="29"/>
  </w:num>
  <w:num w:numId="9">
    <w:abstractNumId w:val="29"/>
  </w:num>
  <w:num w:numId="10">
    <w:abstractNumId w:val="29"/>
  </w:num>
  <w:num w:numId="11">
    <w:abstractNumId w:val="29"/>
  </w:num>
  <w:num w:numId="12">
    <w:abstractNumId w:val="29"/>
  </w:num>
  <w:num w:numId="13">
    <w:abstractNumId w:val="24"/>
  </w:num>
  <w:num w:numId="14">
    <w:abstractNumId w:val="29"/>
  </w:num>
  <w:num w:numId="15">
    <w:abstractNumId w:val="29"/>
  </w:num>
  <w:num w:numId="16">
    <w:abstractNumId w:val="29"/>
  </w:num>
  <w:num w:numId="17">
    <w:abstractNumId w:val="29"/>
  </w:num>
  <w:num w:numId="18">
    <w:abstractNumId w:val="29"/>
  </w:num>
  <w:num w:numId="19">
    <w:abstractNumId w:val="29"/>
  </w:num>
  <w:num w:numId="20">
    <w:abstractNumId w:val="29"/>
  </w:num>
  <w:num w:numId="21">
    <w:abstractNumId w:val="6"/>
  </w:num>
  <w:num w:numId="22">
    <w:abstractNumId w:val="29"/>
  </w:num>
  <w:num w:numId="23">
    <w:abstractNumId w:val="29"/>
  </w:num>
  <w:num w:numId="24">
    <w:abstractNumId w:val="29"/>
  </w:num>
  <w:num w:numId="25">
    <w:abstractNumId w:val="29"/>
  </w:num>
  <w:num w:numId="26">
    <w:abstractNumId w:val="29"/>
  </w:num>
  <w:num w:numId="27">
    <w:abstractNumId w:val="29"/>
  </w:num>
  <w:num w:numId="28">
    <w:abstractNumId w:val="15"/>
  </w:num>
  <w:num w:numId="29">
    <w:abstractNumId w:val="25"/>
  </w:num>
  <w:num w:numId="30">
    <w:abstractNumId w:val="22"/>
  </w:num>
  <w:num w:numId="31">
    <w:abstractNumId w:val="5"/>
  </w:num>
  <w:num w:numId="32">
    <w:abstractNumId w:val="32"/>
  </w:num>
  <w:num w:numId="33">
    <w:abstractNumId w:val="11"/>
  </w:num>
  <w:num w:numId="34">
    <w:abstractNumId w:val="28"/>
  </w:num>
  <w:num w:numId="35">
    <w:abstractNumId w:val="21"/>
  </w:num>
  <w:num w:numId="36">
    <w:abstractNumId w:val="20"/>
  </w:num>
  <w:num w:numId="37">
    <w:abstractNumId w:val="26"/>
  </w:num>
  <w:num w:numId="38">
    <w:abstractNumId w:val="14"/>
  </w:num>
  <w:num w:numId="39">
    <w:abstractNumId w:val="16"/>
  </w:num>
  <w:num w:numId="40">
    <w:abstractNumId w:val="33"/>
  </w:num>
  <w:num w:numId="41">
    <w:abstractNumId w:val="29"/>
    <w:lvlOverride w:ilvl="0">
      <w:startOverride w:val="3"/>
    </w:lvlOverride>
    <w:lvlOverride w:ilvl="1">
      <w:startOverride w:val="4"/>
    </w:lvlOverride>
  </w:num>
  <w:num w:numId="42">
    <w:abstractNumId w:val="12"/>
  </w:num>
  <w:num w:numId="43">
    <w:abstractNumId w:val="13"/>
  </w:num>
  <w:num w:numId="44">
    <w:abstractNumId w:val="27"/>
  </w:num>
  <w:num w:numId="45">
    <w:abstractNumId w:val="18"/>
  </w:num>
  <w:num w:numId="46">
    <w:abstractNumId w:val="9"/>
  </w:num>
  <w:num w:numId="47">
    <w:abstractNumId w:val="10"/>
  </w:num>
  <w:num w:numId="48">
    <w:abstractNumId w:val="23"/>
  </w:num>
  <w:num w:numId="49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57"/>
    <w:rsid w:val="00001243"/>
    <w:rsid w:val="000324B3"/>
    <w:rsid w:val="00032C69"/>
    <w:rsid w:val="00050714"/>
    <w:rsid w:val="00065178"/>
    <w:rsid w:val="00084456"/>
    <w:rsid w:val="00097319"/>
    <w:rsid w:val="000A3F25"/>
    <w:rsid w:val="000C58FF"/>
    <w:rsid w:val="000C74B2"/>
    <w:rsid w:val="001267B1"/>
    <w:rsid w:val="00133994"/>
    <w:rsid w:val="00140A70"/>
    <w:rsid w:val="001677D9"/>
    <w:rsid w:val="00190A45"/>
    <w:rsid w:val="00193769"/>
    <w:rsid w:val="0019538E"/>
    <w:rsid w:val="00196E7D"/>
    <w:rsid w:val="001C7C7A"/>
    <w:rsid w:val="001D08C8"/>
    <w:rsid w:val="001E2AC5"/>
    <w:rsid w:val="001F5AD1"/>
    <w:rsid w:val="002039EE"/>
    <w:rsid w:val="00210FB1"/>
    <w:rsid w:val="002234A8"/>
    <w:rsid w:val="00231E2A"/>
    <w:rsid w:val="002476A3"/>
    <w:rsid w:val="0026159B"/>
    <w:rsid w:val="00272E71"/>
    <w:rsid w:val="002B2FB8"/>
    <w:rsid w:val="002B5A72"/>
    <w:rsid w:val="002C3590"/>
    <w:rsid w:val="002D1D3E"/>
    <w:rsid w:val="002D3470"/>
    <w:rsid w:val="002E66F4"/>
    <w:rsid w:val="00312430"/>
    <w:rsid w:val="00320489"/>
    <w:rsid w:val="00333A76"/>
    <w:rsid w:val="0033685F"/>
    <w:rsid w:val="003572CE"/>
    <w:rsid w:val="003751D9"/>
    <w:rsid w:val="004327CC"/>
    <w:rsid w:val="0045480B"/>
    <w:rsid w:val="00456D34"/>
    <w:rsid w:val="004571E7"/>
    <w:rsid w:val="00461B5B"/>
    <w:rsid w:val="004642B1"/>
    <w:rsid w:val="004645B0"/>
    <w:rsid w:val="00485D89"/>
    <w:rsid w:val="004931C1"/>
    <w:rsid w:val="004A199F"/>
    <w:rsid w:val="004A2026"/>
    <w:rsid w:val="004A27EA"/>
    <w:rsid w:val="004B0829"/>
    <w:rsid w:val="004B7DE6"/>
    <w:rsid w:val="004E30D9"/>
    <w:rsid w:val="004F2AC9"/>
    <w:rsid w:val="004F467C"/>
    <w:rsid w:val="004F6E72"/>
    <w:rsid w:val="005062FD"/>
    <w:rsid w:val="0052055C"/>
    <w:rsid w:val="00524318"/>
    <w:rsid w:val="00562914"/>
    <w:rsid w:val="00566298"/>
    <w:rsid w:val="005B39C4"/>
    <w:rsid w:val="005B62C5"/>
    <w:rsid w:val="005D2662"/>
    <w:rsid w:val="005D684C"/>
    <w:rsid w:val="005D7E81"/>
    <w:rsid w:val="005E7584"/>
    <w:rsid w:val="00602B7A"/>
    <w:rsid w:val="00632C3B"/>
    <w:rsid w:val="00653A0C"/>
    <w:rsid w:val="00694D79"/>
    <w:rsid w:val="006A2FC4"/>
    <w:rsid w:val="006A5DBA"/>
    <w:rsid w:val="006B1DE1"/>
    <w:rsid w:val="006B33B2"/>
    <w:rsid w:val="006B3C2A"/>
    <w:rsid w:val="006C7879"/>
    <w:rsid w:val="00736F04"/>
    <w:rsid w:val="00745D05"/>
    <w:rsid w:val="00784931"/>
    <w:rsid w:val="007B42B5"/>
    <w:rsid w:val="007D4C5D"/>
    <w:rsid w:val="007E0CDC"/>
    <w:rsid w:val="008338BC"/>
    <w:rsid w:val="00851A9B"/>
    <w:rsid w:val="00851F85"/>
    <w:rsid w:val="00865897"/>
    <w:rsid w:val="00871083"/>
    <w:rsid w:val="00873023"/>
    <w:rsid w:val="00890EBD"/>
    <w:rsid w:val="008B5D40"/>
    <w:rsid w:val="009009C1"/>
    <w:rsid w:val="00912B13"/>
    <w:rsid w:val="009224AC"/>
    <w:rsid w:val="009356BA"/>
    <w:rsid w:val="009561DA"/>
    <w:rsid w:val="009B0A63"/>
    <w:rsid w:val="009C3E31"/>
    <w:rsid w:val="009D4FE0"/>
    <w:rsid w:val="009E110A"/>
    <w:rsid w:val="009E53F2"/>
    <w:rsid w:val="009F0B60"/>
    <w:rsid w:val="009F17B5"/>
    <w:rsid w:val="00A0226A"/>
    <w:rsid w:val="00A04AEF"/>
    <w:rsid w:val="00A20F1A"/>
    <w:rsid w:val="00A20F89"/>
    <w:rsid w:val="00A26DF0"/>
    <w:rsid w:val="00A45379"/>
    <w:rsid w:val="00A610A4"/>
    <w:rsid w:val="00A9456A"/>
    <w:rsid w:val="00AA4823"/>
    <w:rsid w:val="00AC0D57"/>
    <w:rsid w:val="00AD0765"/>
    <w:rsid w:val="00AD0C9D"/>
    <w:rsid w:val="00AD5DC7"/>
    <w:rsid w:val="00AE5C5C"/>
    <w:rsid w:val="00AE6DDE"/>
    <w:rsid w:val="00B06D05"/>
    <w:rsid w:val="00B1405F"/>
    <w:rsid w:val="00B223B1"/>
    <w:rsid w:val="00B25D84"/>
    <w:rsid w:val="00B3576D"/>
    <w:rsid w:val="00B40796"/>
    <w:rsid w:val="00B43C09"/>
    <w:rsid w:val="00B563A7"/>
    <w:rsid w:val="00B85653"/>
    <w:rsid w:val="00BA5496"/>
    <w:rsid w:val="00BB1ADA"/>
    <w:rsid w:val="00BB6EB1"/>
    <w:rsid w:val="00BC43AA"/>
    <w:rsid w:val="00BE57D7"/>
    <w:rsid w:val="00BE5F0D"/>
    <w:rsid w:val="00C00CA7"/>
    <w:rsid w:val="00C01701"/>
    <w:rsid w:val="00C2035B"/>
    <w:rsid w:val="00C26C21"/>
    <w:rsid w:val="00C46133"/>
    <w:rsid w:val="00C545C7"/>
    <w:rsid w:val="00C57D33"/>
    <w:rsid w:val="00C720DA"/>
    <w:rsid w:val="00C833B9"/>
    <w:rsid w:val="00C96AE8"/>
    <w:rsid w:val="00CA3117"/>
    <w:rsid w:val="00CC5448"/>
    <w:rsid w:val="00CE5AD2"/>
    <w:rsid w:val="00CF4F00"/>
    <w:rsid w:val="00D00827"/>
    <w:rsid w:val="00D10D5F"/>
    <w:rsid w:val="00D22E79"/>
    <w:rsid w:val="00D506A1"/>
    <w:rsid w:val="00D67B7B"/>
    <w:rsid w:val="00D872D4"/>
    <w:rsid w:val="00D94D9E"/>
    <w:rsid w:val="00DA08F8"/>
    <w:rsid w:val="00DA1E9F"/>
    <w:rsid w:val="00DA6E32"/>
    <w:rsid w:val="00DB4ADC"/>
    <w:rsid w:val="00E01047"/>
    <w:rsid w:val="00E120EC"/>
    <w:rsid w:val="00E1225E"/>
    <w:rsid w:val="00E3477B"/>
    <w:rsid w:val="00E431BD"/>
    <w:rsid w:val="00E447C3"/>
    <w:rsid w:val="00E51459"/>
    <w:rsid w:val="00E676EB"/>
    <w:rsid w:val="00EB5CF2"/>
    <w:rsid w:val="00EC2EE4"/>
    <w:rsid w:val="00ED14C1"/>
    <w:rsid w:val="00ED167F"/>
    <w:rsid w:val="00ED2482"/>
    <w:rsid w:val="00ED6EDC"/>
    <w:rsid w:val="00EE76CF"/>
    <w:rsid w:val="00EE7A56"/>
    <w:rsid w:val="00EF4B9D"/>
    <w:rsid w:val="00F10138"/>
    <w:rsid w:val="00F13B00"/>
    <w:rsid w:val="00F2217B"/>
    <w:rsid w:val="00F23725"/>
    <w:rsid w:val="00F304DA"/>
    <w:rsid w:val="00F34E05"/>
    <w:rsid w:val="00F37210"/>
    <w:rsid w:val="00F46DA6"/>
    <w:rsid w:val="00F60A20"/>
    <w:rsid w:val="00F65EB4"/>
    <w:rsid w:val="00F6799C"/>
    <w:rsid w:val="00F7103C"/>
    <w:rsid w:val="00F73B5D"/>
    <w:rsid w:val="00F748A1"/>
    <w:rsid w:val="00F81340"/>
    <w:rsid w:val="00F96124"/>
    <w:rsid w:val="00FB59AC"/>
    <w:rsid w:val="00FB791F"/>
    <w:rsid w:val="00FD12E4"/>
    <w:rsid w:val="00FE3ABB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4A1A7B"/>
  <w15:docId w15:val="{5F135845-B973-43EF-A9FE-4312A0C2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662"/>
  </w:style>
  <w:style w:type="paragraph" w:styleId="Heading1">
    <w:name w:val="heading 1"/>
    <w:basedOn w:val="Heading3"/>
    <w:next w:val="Normal"/>
    <w:qFormat/>
    <w:rsid w:val="006B3C2A"/>
    <w:pPr>
      <w:outlineLvl w:val="0"/>
    </w:pPr>
  </w:style>
  <w:style w:type="paragraph" w:styleId="Heading2">
    <w:name w:val="heading 2"/>
    <w:basedOn w:val="Normal"/>
    <w:next w:val="Normal"/>
    <w:qFormat/>
    <w:rsid w:val="006B3C2A"/>
    <w:pPr>
      <w:keepNext/>
      <w:numPr>
        <w:ilvl w:val="1"/>
        <w:numId w:val="4"/>
      </w:numPr>
      <w:spacing w:before="240" w:after="60"/>
      <w:ind w:left="475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084456"/>
    <w:pPr>
      <w:keepNext/>
      <w:spacing w:before="240" w:after="60"/>
      <w:ind w:left="547" w:hanging="43"/>
      <w:outlineLvl w:val="2"/>
    </w:pPr>
    <w:rPr>
      <w:rFonts w:ascii="Arial" w:eastAsia="Roboto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196E7D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rsid w:val="005D2662"/>
    <w:pPr>
      <w:widowControl w:val="0"/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InfoBlue">
    <w:name w:val="InfoBlue"/>
    <w:basedOn w:val="Normal"/>
    <w:next w:val="BodyText"/>
    <w:rsid w:val="005D2662"/>
    <w:pPr>
      <w:widowControl w:val="0"/>
      <w:spacing w:after="120" w:line="240" w:lineRule="atLeast"/>
      <w:ind w:left="720"/>
    </w:pPr>
    <w:rPr>
      <w:i/>
      <w:color w:val="0000FF"/>
    </w:rPr>
  </w:style>
  <w:style w:type="paragraph" w:styleId="BodyText">
    <w:name w:val="Body Text"/>
    <w:basedOn w:val="Normal"/>
    <w:rsid w:val="005D2662"/>
    <w:pPr>
      <w:spacing w:after="120"/>
    </w:pPr>
  </w:style>
  <w:style w:type="paragraph" w:styleId="Header">
    <w:name w:val="header"/>
    <w:basedOn w:val="Normal"/>
    <w:rsid w:val="005D26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2662"/>
    <w:pPr>
      <w:tabs>
        <w:tab w:val="center" w:pos="4320"/>
        <w:tab w:val="right" w:pos="8640"/>
      </w:tabs>
    </w:pPr>
  </w:style>
  <w:style w:type="paragraph" w:customStyle="1" w:styleId="BodyText1">
    <w:name w:val="Body Text1"/>
    <w:rsid w:val="005D2662"/>
    <w:pPr>
      <w:keepLines/>
      <w:spacing w:after="120" w:line="220" w:lineRule="atLeast"/>
    </w:pPr>
    <w:rPr>
      <w:lang w:val="en-GB"/>
    </w:rPr>
  </w:style>
  <w:style w:type="character" w:styleId="Strong">
    <w:name w:val="Strong"/>
    <w:basedOn w:val="DefaultParagraphFont"/>
    <w:qFormat/>
    <w:rsid w:val="005D2662"/>
    <w:rPr>
      <w:b/>
    </w:rPr>
  </w:style>
  <w:style w:type="character" w:styleId="PageNumber">
    <w:name w:val="page number"/>
    <w:basedOn w:val="DefaultParagraphFont"/>
    <w:rsid w:val="005D2662"/>
  </w:style>
  <w:style w:type="paragraph" w:styleId="Title">
    <w:name w:val="Title"/>
    <w:basedOn w:val="Normal"/>
    <w:next w:val="Normal"/>
    <w:qFormat/>
    <w:rsid w:val="005D2662"/>
    <w:pPr>
      <w:widowControl w:val="0"/>
      <w:jc w:val="center"/>
    </w:pPr>
    <w:rPr>
      <w:rFonts w:ascii="Arial" w:hAnsi="Arial"/>
      <w:b/>
      <w:sz w:val="36"/>
    </w:rPr>
  </w:style>
  <w:style w:type="paragraph" w:customStyle="1" w:styleId="sectitile">
    <w:name w:val="sectitile"/>
    <w:rsid w:val="005D2662"/>
    <w:pPr>
      <w:tabs>
        <w:tab w:val="right" w:leader="underscore" w:pos="10080"/>
      </w:tabs>
      <w:overflowPunct w:val="0"/>
      <w:autoSpaceDE w:val="0"/>
      <w:autoSpaceDN w:val="0"/>
      <w:adjustRightInd w:val="0"/>
      <w:jc w:val="both"/>
      <w:textAlignment w:val="baseline"/>
    </w:pPr>
    <w:rPr>
      <w:rFonts w:ascii="CG Times (W1)" w:hAnsi="CG Times (W1)"/>
      <w:b/>
    </w:rPr>
  </w:style>
  <w:style w:type="paragraph" w:customStyle="1" w:styleId="Tabletext">
    <w:name w:val="Tabletext"/>
    <w:basedOn w:val="Normal"/>
    <w:rsid w:val="005D2662"/>
    <w:pPr>
      <w:keepLines/>
      <w:widowControl w:val="0"/>
      <w:spacing w:after="120" w:line="240" w:lineRule="atLeast"/>
    </w:pPr>
  </w:style>
  <w:style w:type="paragraph" w:customStyle="1" w:styleId="TableText0">
    <w:name w:val="Table Text"/>
    <w:basedOn w:val="Normal"/>
    <w:rsid w:val="005D2662"/>
    <w:rPr>
      <w:rFonts w:ascii="Arial" w:hAnsi="Arial"/>
      <w:noProof/>
    </w:rPr>
  </w:style>
  <w:style w:type="paragraph" w:styleId="DocumentMap">
    <w:name w:val="Document Map"/>
    <w:basedOn w:val="Normal"/>
    <w:semiHidden/>
    <w:rsid w:val="005D2662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qFormat/>
    <w:rsid w:val="005D2662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5D2662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qFormat/>
    <w:rsid w:val="005062FD"/>
    <w:pPr>
      <w:ind w:left="400"/>
    </w:pPr>
    <w:rPr>
      <w:rFonts w:ascii="Calibri" w:hAnsi="Calibri" w:cs="Calibri"/>
      <w:i/>
      <w:iCs/>
    </w:rPr>
  </w:style>
  <w:style w:type="paragraph" w:styleId="TOC4">
    <w:name w:val="toc 4"/>
    <w:basedOn w:val="Normal"/>
    <w:next w:val="Normal"/>
    <w:autoRedefine/>
    <w:semiHidden/>
    <w:rsid w:val="005D2662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D2662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D2662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D2662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D2662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D2662"/>
    <w:pPr>
      <w:ind w:left="1600"/>
    </w:pPr>
    <w:rPr>
      <w:rFonts w:ascii="Calibri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rsid w:val="005D266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3124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12430"/>
  </w:style>
  <w:style w:type="paragraph" w:styleId="BodyTextIndent2">
    <w:name w:val="Body Text Indent 2"/>
    <w:basedOn w:val="Normal"/>
    <w:link w:val="BodyTextIndent2Char"/>
    <w:rsid w:val="0031243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12430"/>
  </w:style>
  <w:style w:type="paragraph" w:customStyle="1" w:styleId="para3">
    <w:name w:val="para3"/>
    <w:basedOn w:val="Normal"/>
    <w:rsid w:val="00312430"/>
    <w:pPr>
      <w:suppressAutoHyphens/>
      <w:spacing w:line="260" w:lineRule="atLeast"/>
      <w:ind w:left="720"/>
      <w:jc w:val="both"/>
    </w:pPr>
    <w:rPr>
      <w:rFonts w:ascii="Arial" w:hAnsi="Arial"/>
      <w:lang w:eastAsia="ar-SA"/>
    </w:rPr>
  </w:style>
  <w:style w:type="numbering" w:customStyle="1" w:styleId="Style1">
    <w:name w:val="Style1"/>
    <w:rsid w:val="005062FD"/>
    <w:pPr>
      <w:numPr>
        <w:numId w:val="1"/>
      </w:numPr>
    </w:pPr>
  </w:style>
  <w:style w:type="numbering" w:customStyle="1" w:styleId="Headings">
    <w:name w:val="Headings"/>
    <w:rsid w:val="00196E7D"/>
    <w:pPr>
      <w:numPr>
        <w:numId w:val="2"/>
      </w:numPr>
    </w:pPr>
  </w:style>
  <w:style w:type="numbering" w:customStyle="1" w:styleId="Headings2">
    <w:name w:val="Headings2"/>
    <w:rsid w:val="006B3C2A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A0C"/>
    <w:pPr>
      <w:keepLines/>
      <w:spacing w:before="480" w:after="0" w:line="276" w:lineRule="auto"/>
      <w:ind w:left="0" w:firstLine="0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rsid w:val="00653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3A0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E57D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C720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31C1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4318"/>
    <w:pPr>
      <w:ind w:left="720"/>
      <w:contextualSpacing/>
    </w:pPr>
  </w:style>
  <w:style w:type="character" w:customStyle="1" w:styleId="ui-provider">
    <w:name w:val="ui-provider"/>
    <w:basedOn w:val="DefaultParagraphFont"/>
    <w:rsid w:val="00524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0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www.w3resource.com/c-programming-exercises/file-handling/c-file-handling-exercise-7.php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R50998\Downloads\QT_HLD%20&amp;%20L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B567F-BB04-4C77-B48A-5811B7893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C9CD3-21DA-4A9A-BA88-55666EEBC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FC73CD-DED2-4B66-B3AF-F7894DD42D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B02AE7-6FF0-4BBF-B37F-B44FCA37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QT_HLD &amp; LLD</Template>
  <TotalTime>467</TotalTime>
  <Pages>1</Pages>
  <Words>2416</Words>
  <Characters>13775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Technology Services India Ltd</vt:lpstr>
    </vt:vector>
  </TitlesOfParts>
  <Company>Capgemini India Private Limited</Company>
  <LinksUpToDate>false</LinksUpToDate>
  <CharactersWithSpaces>16159</CharactersWithSpaces>
  <SharedDoc>false</SharedDoc>
  <HLinks>
    <vt:vector size="444" baseType="variant">
      <vt:variant>
        <vt:i4>6619155</vt:i4>
      </vt:variant>
      <vt:variant>
        <vt:i4>435</vt:i4>
      </vt:variant>
      <vt:variant>
        <vt:i4>0</vt:i4>
      </vt:variant>
      <vt:variant>
        <vt:i4>5</vt:i4>
      </vt:variant>
      <vt:variant>
        <vt:lpwstr>http://en.wikipedia.org/w/index.php?title=Data_consolidation&amp;action=edit&amp;redlink=1</vt:lpwstr>
      </vt:variant>
      <vt:variant>
        <vt:lpwstr/>
      </vt:variant>
      <vt:variant>
        <vt:i4>4653108</vt:i4>
      </vt:variant>
      <vt:variant>
        <vt:i4>432</vt:i4>
      </vt:variant>
      <vt:variant>
        <vt:i4>0</vt:i4>
      </vt:variant>
      <vt:variant>
        <vt:i4>5</vt:i4>
      </vt:variant>
      <vt:variant>
        <vt:lpwstr>http://en.wikipedia.org/wiki/Data_mediation</vt:lpwstr>
      </vt:variant>
      <vt:variant>
        <vt:lpwstr/>
      </vt:variant>
      <vt:variant>
        <vt:i4>4063306</vt:i4>
      </vt:variant>
      <vt:variant>
        <vt:i4>429</vt:i4>
      </vt:variant>
      <vt:variant>
        <vt:i4>0</vt:i4>
      </vt:variant>
      <vt:variant>
        <vt:i4>5</vt:i4>
      </vt:variant>
      <vt:variant>
        <vt:lpwstr>http://en.wikipedia.org/wiki/Data_transformation</vt:lpwstr>
      </vt:variant>
      <vt:variant>
        <vt:lpwstr/>
      </vt:variant>
      <vt:variant>
        <vt:i4>1769529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_Toc368912318</vt:lpwstr>
      </vt:variant>
      <vt:variant>
        <vt:i4>1769529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_Toc368912317</vt:lpwstr>
      </vt:variant>
      <vt:variant>
        <vt:i4>1769529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_Toc368912316</vt:lpwstr>
      </vt:variant>
      <vt:variant>
        <vt:i4>1769529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_Toc368912315</vt:lpwstr>
      </vt:variant>
      <vt:variant>
        <vt:i4>1769529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_Toc368912314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_Toc368912313</vt:lpwstr>
      </vt:variant>
      <vt:variant>
        <vt:i4>1769529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_Toc368912312</vt:lpwstr>
      </vt:variant>
      <vt:variant>
        <vt:i4>1769529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_Toc368912311</vt:lpwstr>
      </vt:variant>
      <vt:variant>
        <vt:i4>1769529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_Toc368912310</vt:lpwstr>
      </vt:variant>
      <vt:variant>
        <vt:i4>1703993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_Toc368912309</vt:lpwstr>
      </vt:variant>
      <vt:variant>
        <vt:i4>1703993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_Toc368912308</vt:lpwstr>
      </vt:variant>
      <vt:variant>
        <vt:i4>1703993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_Toc368912307</vt:lpwstr>
      </vt:variant>
      <vt:variant>
        <vt:i4>1703993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_Toc368912306</vt:lpwstr>
      </vt:variant>
      <vt:variant>
        <vt:i4>1703993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_Toc368912305</vt:lpwstr>
      </vt:variant>
      <vt:variant>
        <vt:i4>1703993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_Toc368912304</vt:lpwstr>
      </vt:variant>
      <vt:variant>
        <vt:i4>1703993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_Toc368912303</vt:lpwstr>
      </vt:variant>
      <vt:variant>
        <vt:i4>1703993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_Toc368912302</vt:lpwstr>
      </vt:variant>
      <vt:variant>
        <vt:i4>1703993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_Toc368912301</vt:lpwstr>
      </vt:variant>
      <vt:variant>
        <vt:i4>1703993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_Toc368912300</vt:lpwstr>
      </vt:variant>
      <vt:variant>
        <vt:i4>1245240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_Toc368912299</vt:lpwstr>
      </vt:variant>
      <vt:variant>
        <vt:i4>1245240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_Toc368912298</vt:lpwstr>
      </vt:variant>
      <vt:variant>
        <vt:i4>1245240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_Toc368912297</vt:lpwstr>
      </vt:variant>
      <vt:variant>
        <vt:i4>1245240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_Toc368912296</vt:lpwstr>
      </vt:variant>
      <vt:variant>
        <vt:i4>1245240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_Toc368912295</vt:lpwstr>
      </vt:variant>
      <vt:variant>
        <vt:i4>1245240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_Toc368912294</vt:lpwstr>
      </vt:variant>
      <vt:variant>
        <vt:i4>1245240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_Toc368912293</vt:lpwstr>
      </vt:variant>
      <vt:variant>
        <vt:i4>1245240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_Toc368912292</vt:lpwstr>
      </vt:variant>
      <vt:variant>
        <vt:i4>1245240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_Toc368912291</vt:lpwstr>
      </vt:variant>
      <vt:variant>
        <vt:i4>1245240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_Toc368912290</vt:lpwstr>
      </vt:variant>
      <vt:variant>
        <vt:i4>1179704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_Toc368912289</vt:lpwstr>
      </vt:variant>
      <vt:variant>
        <vt:i4>1179704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_Toc368912288</vt:lpwstr>
      </vt:variant>
      <vt:variant>
        <vt:i4>1179704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_Toc368912287</vt:lpwstr>
      </vt:variant>
      <vt:variant>
        <vt:i4>1179704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_Toc368912286</vt:lpwstr>
      </vt:variant>
      <vt:variant>
        <vt:i4>1179704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_Toc368912285</vt:lpwstr>
      </vt:variant>
      <vt:variant>
        <vt:i4>1179704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_Toc368912284</vt:lpwstr>
      </vt:variant>
      <vt:variant>
        <vt:i4>1179704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_Toc368912283</vt:lpwstr>
      </vt:variant>
      <vt:variant>
        <vt:i4>1179704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_Toc368912282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_Toc368912281</vt:lpwstr>
      </vt:variant>
      <vt:variant>
        <vt:i4>1179704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_Toc368912280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_Toc368912279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_Toc368912278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_Toc368912277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_Toc368912276</vt:lpwstr>
      </vt:variant>
      <vt:variant>
        <vt:i4>1900600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_Toc368912275</vt:lpwstr>
      </vt:variant>
      <vt:variant>
        <vt:i4>1900600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_Toc368912274</vt:lpwstr>
      </vt:variant>
      <vt:variant>
        <vt:i4>1900600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_Toc368912273</vt:lpwstr>
      </vt:variant>
      <vt:variant>
        <vt:i4>1900600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_Toc368912272</vt:lpwstr>
      </vt:variant>
      <vt:variant>
        <vt:i4>1900600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_Toc368912271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_Toc368912270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_Toc368912269</vt:lpwstr>
      </vt:variant>
      <vt:variant>
        <vt:i4>1835064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_Toc368912268</vt:lpwstr>
      </vt:variant>
      <vt:variant>
        <vt:i4>1835064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_Toc368912267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_Toc368912266</vt:lpwstr>
      </vt:variant>
      <vt:variant>
        <vt:i4>1835064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_Toc368912265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_Toc368912264</vt:lpwstr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_Toc368912263</vt:lpwstr>
      </vt:variant>
      <vt:variant>
        <vt:i4>1835064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_Toc368912262</vt:lpwstr>
      </vt:variant>
      <vt:variant>
        <vt:i4>1835064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_Toc368912261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_Toc368912260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_Toc368912259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_Toc368912258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_Toc368912257</vt:lpwstr>
      </vt:variant>
      <vt:variant>
        <vt:i4>2031672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_Toc368912256</vt:lpwstr>
      </vt:variant>
      <vt:variant>
        <vt:i4>2031672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_Toc368912255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_Toc368912254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_Toc368912253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_Toc368912252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_Toc368912251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_Toc368912250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_Toc368912249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_Toc368912248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Technology Services India Ltd</dc:title>
  <dc:creator>K Krithigalakshmi</dc:creator>
  <cp:keywords>QT_HLD &amp; LLD</cp:keywords>
  <cp:lastModifiedBy>admin</cp:lastModifiedBy>
  <cp:revision>27</cp:revision>
  <dcterms:created xsi:type="dcterms:W3CDTF">2022-03-08T15:07:00Z</dcterms:created>
  <dcterms:modified xsi:type="dcterms:W3CDTF">2022-12-21T17:20:00Z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